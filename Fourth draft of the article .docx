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AFE5C2" w14:textId="7E274014" w:rsidR="003337BE" w:rsidRPr="003D72C3" w:rsidRDefault="003337BE" w:rsidP="003337BE">
      <w:pPr>
        <w:pStyle w:val="ERKNaslov"/>
      </w:pPr>
      <w:r w:rsidRPr="003337BE">
        <w:t>Simulation tool of Vehicle-to-Home concept for different scenarios</w:t>
      </w:r>
    </w:p>
    <w:p w14:paraId="5BBAEAA7" w14:textId="4C79A8A8" w:rsidR="00B604B2" w:rsidRPr="003D72C3" w:rsidRDefault="003D5875" w:rsidP="00B604B2">
      <w:pPr>
        <w:pStyle w:val="ERKAvtorji"/>
      </w:pPr>
      <w:r w:rsidRPr="003D72C3">
        <w:t>Cécilia Lebarbey</w:t>
      </w:r>
      <w:r w:rsidR="00602F69" w:rsidRPr="003D72C3">
        <w:rPr>
          <w:vertAlign w:val="superscript"/>
        </w:rPr>
        <w:t>1</w:t>
      </w:r>
      <w:r w:rsidR="00B604B2" w:rsidRPr="003D72C3">
        <w:t>, Tim Marentič</w:t>
      </w:r>
      <w:r w:rsidR="00B66C22" w:rsidRPr="003D72C3">
        <w:t>², Matej Zajc²</w:t>
      </w:r>
    </w:p>
    <w:p w14:paraId="252D5979" w14:textId="5B4586F6" w:rsidR="00B66C22" w:rsidRPr="00BD63AC" w:rsidRDefault="00DE5021" w:rsidP="00B66C22">
      <w:pPr>
        <w:pStyle w:val="ERKAffiliation"/>
        <w:rPr>
          <w:rStyle w:val="Policepardfaut1"/>
          <w:bCs/>
          <w:iCs/>
          <w:lang w:val="fr-FR"/>
        </w:rPr>
      </w:pPr>
      <w:r w:rsidRPr="00BD63AC">
        <w:rPr>
          <w:rStyle w:val="Policepardfaut1"/>
          <w:bCs/>
          <w:iCs/>
          <w:vertAlign w:val="superscript"/>
          <w:lang w:val="fr-FR"/>
        </w:rPr>
        <w:t>1</w:t>
      </w:r>
      <w:r w:rsidRPr="00BD63AC">
        <w:rPr>
          <w:rStyle w:val="Policepardfaut1"/>
          <w:lang w:val="fr-FR"/>
        </w:rPr>
        <w:t xml:space="preserve">ESIGELEC, </w:t>
      </w:r>
      <w:proofErr w:type="spellStart"/>
      <w:r w:rsidRPr="00BD63AC">
        <w:rPr>
          <w:rStyle w:val="Policepardfaut1"/>
          <w:lang w:val="fr-FR"/>
        </w:rPr>
        <w:t>Madrillet</w:t>
      </w:r>
      <w:proofErr w:type="spellEnd"/>
      <w:r w:rsidRPr="00BD63AC">
        <w:rPr>
          <w:rStyle w:val="Policepardfaut1"/>
          <w:lang w:val="fr-FR"/>
        </w:rPr>
        <w:t xml:space="preserve"> </w:t>
      </w:r>
      <w:proofErr w:type="spellStart"/>
      <w:r w:rsidRPr="00BD63AC">
        <w:rPr>
          <w:rStyle w:val="Policepardfaut1"/>
          <w:lang w:val="fr-FR"/>
        </w:rPr>
        <w:t>Technology</w:t>
      </w:r>
      <w:proofErr w:type="spellEnd"/>
      <w:r w:rsidRPr="00BD63AC">
        <w:rPr>
          <w:rStyle w:val="Policepardfaut1"/>
          <w:lang w:val="fr-FR"/>
        </w:rPr>
        <w:t xml:space="preserve"> Park, Galilée Avenue76800 Saint-Etienne du Rouvray, France</w:t>
      </w:r>
    </w:p>
    <w:p w14:paraId="2CC8F1A5" w14:textId="15576CED" w:rsidR="00B604B2" w:rsidRPr="003D72C3" w:rsidRDefault="00B66C22" w:rsidP="00DE5021">
      <w:pPr>
        <w:pStyle w:val="ERKAffiliation"/>
      </w:pPr>
      <w:r w:rsidRPr="003D72C3">
        <w:rPr>
          <w:rStyle w:val="Policepardfaut1"/>
          <w:bCs/>
          <w:iCs/>
        </w:rPr>
        <w:t xml:space="preserve">²Faculty of Electrical Engineering, </w:t>
      </w:r>
      <w:proofErr w:type="spellStart"/>
      <w:r w:rsidRPr="003D72C3">
        <w:rPr>
          <w:rStyle w:val="Policepardfaut1"/>
          <w:bCs/>
          <w:iCs/>
        </w:rPr>
        <w:t>Tržaška</w:t>
      </w:r>
      <w:proofErr w:type="spellEnd"/>
      <w:r w:rsidRPr="003D72C3">
        <w:rPr>
          <w:rStyle w:val="Policepardfaut1"/>
          <w:bCs/>
          <w:iCs/>
        </w:rPr>
        <w:t xml:space="preserve"> cesta 25, 1000 Ljubljana, Slovenia</w:t>
      </w:r>
    </w:p>
    <w:p w14:paraId="0F588524" w14:textId="2A424161" w:rsidR="00B66C22" w:rsidRPr="00BD63AC" w:rsidRDefault="00B604B2" w:rsidP="00B66C22">
      <w:pPr>
        <w:pStyle w:val="ERKAffiliation"/>
        <w:rPr>
          <w:lang w:val="es-ES"/>
          <w:rPrChange w:id="0" w:author="Cecilia lebarbey" w:date="2025-07-18T09:47:00Z" w16du:dateUtc="2025-07-18T07:47:00Z">
            <w:rPr/>
          </w:rPrChange>
        </w:rPr>
      </w:pPr>
      <w:r w:rsidRPr="00BD63AC">
        <w:rPr>
          <w:lang w:val="es-ES"/>
          <w:rPrChange w:id="1" w:author="Cecilia lebarbey" w:date="2025-07-18T09:47:00Z" w16du:dateUtc="2025-07-18T07:47:00Z">
            <w:rPr/>
          </w:rPrChange>
        </w:rPr>
        <w:t>e-</w:t>
      </w:r>
      <w:proofErr w:type="spellStart"/>
      <w:r w:rsidRPr="00BD63AC">
        <w:rPr>
          <w:lang w:val="es-ES"/>
          <w:rPrChange w:id="2" w:author="Cecilia lebarbey" w:date="2025-07-18T09:47:00Z" w16du:dateUtc="2025-07-18T07:47:00Z">
            <w:rPr/>
          </w:rPrChange>
        </w:rPr>
        <w:t>pošta</w:t>
      </w:r>
      <w:proofErr w:type="spellEnd"/>
      <w:r w:rsidRPr="00BD63AC">
        <w:rPr>
          <w:lang w:val="es-ES"/>
          <w:rPrChange w:id="3" w:author="Cecilia lebarbey" w:date="2025-07-18T09:47:00Z" w16du:dateUtc="2025-07-18T07:47:00Z">
            <w:rPr/>
          </w:rPrChange>
        </w:rPr>
        <w:t xml:space="preserve">: </w:t>
      </w:r>
      <w:r w:rsidR="003D5875">
        <w:fldChar w:fldCharType="begin"/>
      </w:r>
      <w:r w:rsidR="003D5875" w:rsidRPr="00BD63AC">
        <w:rPr>
          <w:lang w:val="es-ES"/>
          <w:rPrChange w:id="4" w:author="Cecilia lebarbey" w:date="2025-07-18T09:47:00Z" w16du:dateUtc="2025-07-18T07:47:00Z">
            <w:rPr/>
          </w:rPrChange>
        </w:rPr>
        <w:instrText>HYPERLINK "mailto:cecilia.lebarbey@groupe-esigelec.org"</w:instrText>
      </w:r>
      <w:r w:rsidR="003D5875">
        <w:fldChar w:fldCharType="separate"/>
      </w:r>
      <w:r w:rsidR="003D5875" w:rsidRPr="00BD63AC">
        <w:rPr>
          <w:rStyle w:val="Lienhypertexte"/>
          <w:lang w:val="es-ES"/>
          <w:rPrChange w:id="5" w:author="Cecilia lebarbey" w:date="2025-07-18T09:47:00Z" w16du:dateUtc="2025-07-18T07:47:00Z">
            <w:rPr>
              <w:rStyle w:val="Lienhypertexte"/>
            </w:rPr>
          </w:rPrChange>
        </w:rPr>
        <w:t>cecilia.lebarbey@groupe-esigelec.org</w:t>
      </w:r>
      <w:r w:rsidR="003D5875">
        <w:fldChar w:fldCharType="end"/>
      </w:r>
      <w:r w:rsidR="003D5875" w:rsidRPr="00BD63AC">
        <w:rPr>
          <w:lang w:val="es-ES"/>
          <w:rPrChange w:id="6" w:author="Cecilia lebarbey" w:date="2025-07-18T09:47:00Z" w16du:dateUtc="2025-07-18T07:47:00Z">
            <w:rPr/>
          </w:rPrChange>
        </w:rPr>
        <w:t xml:space="preserve">, </w:t>
      </w:r>
      <w:r w:rsidR="00BD63AC">
        <w:rPr>
          <w:lang w:val="es-ES"/>
        </w:rPr>
        <w:fldChar w:fldCharType="begin"/>
      </w:r>
      <w:r w:rsidR="00BD63AC">
        <w:rPr>
          <w:lang w:val="es-ES"/>
        </w:rPr>
        <w:instrText>HYPERLINK "mailto:</w:instrText>
      </w:r>
      <w:r w:rsidR="00BD63AC" w:rsidRPr="00BD63AC">
        <w:rPr>
          <w:lang w:val="es-ES"/>
        </w:rPr>
        <w:instrText>t</w:instrText>
      </w:r>
      <w:r w:rsidR="00BD63AC" w:rsidRPr="00BD63AC">
        <w:rPr>
          <w:lang w:val="es-ES"/>
          <w:rPrChange w:id="7" w:author="Cecilia lebarbey" w:date="2025-07-18T09:47:00Z" w16du:dateUtc="2025-07-18T07:47:00Z">
            <w:rPr>
              <w:rStyle w:val="Lienhypertexte"/>
            </w:rPr>
          </w:rPrChange>
        </w:rPr>
        <w:instrText>im.</w:instrText>
      </w:r>
      <w:r w:rsidR="00BD63AC" w:rsidRPr="00BD63AC">
        <w:rPr>
          <w:lang w:val="es-ES"/>
        </w:rPr>
        <w:instrText>m</w:instrText>
      </w:r>
      <w:r w:rsidR="00BD63AC" w:rsidRPr="00BD63AC">
        <w:rPr>
          <w:lang w:val="es-ES"/>
          <w:rPrChange w:id="8" w:author="Cecilia lebarbey" w:date="2025-07-18T09:47:00Z" w16du:dateUtc="2025-07-18T07:47:00Z">
            <w:rPr>
              <w:rStyle w:val="Lienhypertexte"/>
            </w:rPr>
          </w:rPrChange>
        </w:rPr>
        <w:instrText>arentic@fe.uni-lj.si</w:instrText>
      </w:r>
      <w:r w:rsidR="00BD63AC">
        <w:rPr>
          <w:lang w:val="es-ES"/>
        </w:rPr>
        <w:instrText>"</w:instrText>
      </w:r>
      <w:r w:rsidR="00BD63AC">
        <w:rPr>
          <w:lang w:val="es-ES"/>
        </w:rPr>
      </w:r>
      <w:r w:rsidR="00BD63AC">
        <w:rPr>
          <w:lang w:val="es-ES"/>
        </w:rPr>
        <w:fldChar w:fldCharType="separate"/>
      </w:r>
      <w:r w:rsidR="00BD63AC" w:rsidRPr="007410BD">
        <w:rPr>
          <w:rStyle w:val="Lienhypertexte"/>
          <w:lang w:val="es-ES"/>
        </w:rPr>
        <w:t>t</w:t>
      </w:r>
      <w:r w:rsidR="00BD63AC" w:rsidRPr="007410BD">
        <w:rPr>
          <w:rStyle w:val="Lienhypertexte"/>
          <w:lang w:val="es-ES"/>
          <w:rPrChange w:id="9" w:author="Cecilia lebarbey" w:date="2025-07-18T09:47:00Z" w16du:dateUtc="2025-07-18T07:47:00Z">
            <w:rPr>
              <w:rStyle w:val="Lienhypertexte"/>
            </w:rPr>
          </w:rPrChange>
        </w:rPr>
        <w:t>im.</w:t>
      </w:r>
      <w:r w:rsidR="00BD63AC" w:rsidRPr="007410BD">
        <w:rPr>
          <w:rStyle w:val="Lienhypertexte"/>
          <w:lang w:val="es-ES"/>
        </w:rPr>
        <w:t>m</w:t>
      </w:r>
      <w:r w:rsidR="00BD63AC" w:rsidRPr="007410BD">
        <w:rPr>
          <w:rStyle w:val="Lienhypertexte"/>
          <w:lang w:val="es-ES"/>
          <w:rPrChange w:id="10" w:author="Cecilia lebarbey" w:date="2025-07-18T09:47:00Z" w16du:dateUtc="2025-07-18T07:47:00Z">
            <w:rPr>
              <w:rStyle w:val="Lienhypertexte"/>
            </w:rPr>
          </w:rPrChange>
        </w:rPr>
        <w:t>arentic@fe.uni-lj.si</w:t>
      </w:r>
      <w:r w:rsidR="00BD63AC">
        <w:rPr>
          <w:lang w:val="es-ES"/>
        </w:rPr>
        <w:fldChar w:fldCharType="end"/>
      </w:r>
      <w:r w:rsidR="00B66C22" w:rsidRPr="00BD63AC">
        <w:rPr>
          <w:lang w:val="es-ES"/>
          <w:rPrChange w:id="11" w:author="Cecilia lebarbey" w:date="2025-07-18T09:47:00Z" w16du:dateUtc="2025-07-18T07:47:00Z">
            <w:rPr/>
          </w:rPrChange>
        </w:rPr>
        <w:t xml:space="preserve">, </w:t>
      </w:r>
      <w:r w:rsidR="00B66C22">
        <w:fldChar w:fldCharType="begin"/>
      </w:r>
      <w:r w:rsidR="00B66C22" w:rsidRPr="00BD63AC">
        <w:rPr>
          <w:lang w:val="es-ES"/>
          <w:rPrChange w:id="12" w:author="Cecilia lebarbey" w:date="2025-07-18T09:47:00Z" w16du:dateUtc="2025-07-18T07:47:00Z">
            <w:rPr/>
          </w:rPrChange>
        </w:rPr>
        <w:instrText>HYPERLINK "mailto:matej.zajc@fe.uni-lj.si"</w:instrText>
      </w:r>
      <w:r w:rsidR="00B66C22">
        <w:fldChar w:fldCharType="separate"/>
      </w:r>
      <w:r w:rsidR="00B66C22" w:rsidRPr="00BD63AC">
        <w:rPr>
          <w:rStyle w:val="Lienhypertexte"/>
          <w:lang w:val="es-ES"/>
          <w:rPrChange w:id="13" w:author="Cecilia lebarbey" w:date="2025-07-18T09:47:00Z" w16du:dateUtc="2025-07-18T07:47:00Z">
            <w:rPr>
              <w:rStyle w:val="Lienhypertexte"/>
            </w:rPr>
          </w:rPrChange>
        </w:rPr>
        <w:t>matej.zajc@fe.uni-lj.si</w:t>
      </w:r>
      <w:r w:rsidR="00B66C22">
        <w:fldChar w:fldCharType="end"/>
      </w:r>
      <w:r w:rsidR="00B66C22" w:rsidRPr="00BD63AC">
        <w:rPr>
          <w:lang w:val="es-ES"/>
          <w:rPrChange w:id="14" w:author="Cecilia lebarbey" w:date="2025-07-18T09:47:00Z" w16du:dateUtc="2025-07-18T07:47:00Z">
            <w:rPr/>
          </w:rPrChange>
        </w:rPr>
        <w:t xml:space="preserve">   </w:t>
      </w:r>
    </w:p>
    <w:p w14:paraId="129164A2" w14:textId="77777777" w:rsidR="00B66C22" w:rsidRPr="00BD63AC" w:rsidRDefault="00B66C22" w:rsidP="00B66C22">
      <w:pPr>
        <w:pStyle w:val="ERKAffiliation"/>
        <w:rPr>
          <w:lang w:val="es-ES"/>
          <w:rPrChange w:id="15" w:author="Cecilia lebarbey" w:date="2025-07-18T09:47:00Z" w16du:dateUtc="2025-07-18T07:47:00Z">
            <w:rPr/>
          </w:rPrChange>
        </w:rPr>
      </w:pPr>
    </w:p>
    <w:p w14:paraId="598FDCA5" w14:textId="77777777" w:rsidR="00590D3A" w:rsidRPr="00BD63AC" w:rsidRDefault="00590D3A">
      <w:pPr>
        <w:rPr>
          <w:lang w:val="es-ES"/>
          <w:rPrChange w:id="16" w:author="Cecilia lebarbey" w:date="2025-07-18T09:47:00Z" w16du:dateUtc="2025-07-18T07:47:00Z">
            <w:rPr/>
          </w:rPrChange>
        </w:rPr>
      </w:pPr>
    </w:p>
    <w:p w14:paraId="7FA1795D" w14:textId="77777777" w:rsidR="003D5875" w:rsidRPr="00BD63AC" w:rsidRDefault="003D5875">
      <w:pPr>
        <w:rPr>
          <w:lang w:val="es-ES"/>
          <w:rPrChange w:id="17" w:author="Cecilia lebarbey" w:date="2025-07-18T09:47:00Z" w16du:dateUtc="2025-07-18T07:47:00Z">
            <w:rPr/>
          </w:rPrChange>
        </w:rPr>
        <w:sectPr w:rsidR="003D5875" w:rsidRPr="00BD63AC" w:rsidSect="008E2EF4">
          <w:pgSz w:w="11906" w:h="16838" w:code="9"/>
          <w:pgMar w:top="1276" w:right="1276" w:bottom="1276" w:left="1276" w:header="1701" w:footer="720" w:gutter="0"/>
          <w:cols w:space="720"/>
          <w:titlePg/>
        </w:sectPr>
      </w:pPr>
    </w:p>
    <w:p w14:paraId="49E76475" w14:textId="6BFD1C08" w:rsidR="001E6720" w:rsidRDefault="00B903EE" w:rsidP="00DD58A8">
      <w:pPr>
        <w:rPr>
          <w:bCs/>
          <w:i/>
          <w:iCs/>
        </w:rPr>
      </w:pPr>
      <w:r w:rsidRPr="003D72C3">
        <w:rPr>
          <w:b/>
          <w:i/>
          <w:iCs/>
        </w:rPr>
        <w:t>Abstract.</w:t>
      </w:r>
      <w:r w:rsidR="00B604B2" w:rsidRPr="003D72C3">
        <w:rPr>
          <w:b/>
          <w:i/>
          <w:iCs/>
        </w:rPr>
        <w:t xml:space="preserve"> </w:t>
      </w:r>
      <w:r w:rsidR="005A665D" w:rsidRPr="005A665D">
        <w:t xml:space="preserve"> </w:t>
      </w:r>
      <w:r w:rsidR="005A665D" w:rsidRPr="005A665D">
        <w:rPr>
          <w:bCs/>
          <w:i/>
          <w:iCs/>
        </w:rPr>
        <w:t xml:space="preserve">This paper presents a simulation tool to explore V2H strategies using realistic input data on PV, home demand, EVs, and tariffs. Users can test scenarios by adjusting season, location, vehicle type, and </w:t>
      </w:r>
      <w:proofErr w:type="spellStart"/>
      <w:r w:rsidR="005A665D" w:rsidRPr="005A665D">
        <w:rPr>
          <w:bCs/>
          <w:i/>
          <w:iCs/>
        </w:rPr>
        <w:t>behavior</w:t>
      </w:r>
      <w:proofErr w:type="spellEnd"/>
      <w:r w:rsidR="005A665D" w:rsidRPr="005A665D">
        <w:rPr>
          <w:bCs/>
          <w:i/>
          <w:iCs/>
        </w:rPr>
        <w:t>. Results are visualized along with key performance indicators. A case study showed that larger EV batteries do not always improve performance under short connection times. Expert testing confirmed the tool’s usability and relevance for both analysis and education.</w:t>
      </w:r>
      <w:r w:rsidR="003D5875" w:rsidRPr="003D72C3">
        <w:rPr>
          <w:bCs/>
          <w:i/>
          <w:iCs/>
        </w:rPr>
        <w:t xml:space="preserve"> </w:t>
      </w:r>
    </w:p>
    <w:p w14:paraId="571706A0" w14:textId="286AB268" w:rsidR="001E6720" w:rsidRPr="00CC7254" w:rsidRDefault="001E6720" w:rsidP="003D5875">
      <w:pPr>
        <w:rPr>
          <w:bCs/>
          <w:i/>
          <w:iCs/>
        </w:rPr>
      </w:pPr>
      <w:r w:rsidRPr="00CC7254">
        <w:rPr>
          <w:b/>
          <w:i/>
          <w:iCs/>
          <w:rPrChange w:id="18" w:author="Marentič, Tim" w:date="2025-07-17T11:37:00Z" w16du:dateUtc="2025-07-17T09:37:00Z">
            <w:rPr>
              <w:bCs/>
              <w:i/>
              <w:iCs/>
            </w:rPr>
          </w:rPrChange>
        </w:rPr>
        <w:t>Key words</w:t>
      </w:r>
      <w:r w:rsidRPr="00785E93">
        <w:rPr>
          <w:b/>
          <w:i/>
          <w:iCs/>
          <w:highlight w:val="yellow"/>
          <w:rPrChange w:id="19" w:author="Marentič, Tim" w:date="2025-07-17T11:37:00Z" w16du:dateUtc="2025-07-17T09:37:00Z">
            <w:rPr>
              <w:bCs/>
              <w:i/>
              <w:iCs/>
            </w:rPr>
          </w:rPrChange>
        </w:rPr>
        <w:t>:</w:t>
      </w:r>
      <w:r w:rsidRPr="00CF0609">
        <w:rPr>
          <w:b/>
          <w:i/>
          <w:iCs/>
          <w:rPrChange w:id="20" w:author="Marentič, Tim" w:date="2025-07-17T11:25:00Z" w16du:dateUtc="2025-07-17T09:25:00Z">
            <w:rPr>
              <w:bCs/>
              <w:i/>
              <w:iCs/>
            </w:rPr>
          </w:rPrChange>
        </w:rPr>
        <w:t xml:space="preserve"> </w:t>
      </w:r>
      <w:proofErr w:type="spellStart"/>
      <w:r w:rsidR="00CC7254" w:rsidRPr="00CC7254">
        <w:rPr>
          <w:bCs/>
          <w:i/>
          <w:iCs/>
        </w:rPr>
        <w:t>Vehicuk</w:t>
      </w:r>
      <w:proofErr w:type="spellEnd"/>
      <w:r w:rsidR="00CC7254" w:rsidRPr="00CC7254">
        <w:rPr>
          <w:bCs/>
          <w:i/>
          <w:iCs/>
        </w:rPr>
        <w:t xml:space="preserve">-to-home(V2H), simulation tool, battery size impact, context-aware energy management </w:t>
      </w:r>
    </w:p>
    <w:p w14:paraId="1B7DE014" w14:textId="1EFC8A03" w:rsidR="00590D3A" w:rsidRPr="003D72C3" w:rsidRDefault="003D5875">
      <w:pPr>
        <w:pStyle w:val="Titre1"/>
      </w:pPr>
      <w:r w:rsidRPr="003D72C3">
        <w:t xml:space="preserve">Introduction </w:t>
      </w:r>
    </w:p>
    <w:p w14:paraId="6A7B387A" w14:textId="20B64534" w:rsidR="00356673" w:rsidRPr="003D72C3" w:rsidRDefault="00356673" w:rsidP="00356673">
      <w:r w:rsidRPr="003D72C3">
        <w:t>The increasing share of renewable energy in power systems calls for greater flexibility. At the same time, electric vehicles (EVs) emerge as a growing but still underused source of distributed energy storage. As transportation becomes increasingly electrified, the correlation between traffic patterns and electricity demand is also intensifying, revealing new interactions between the energy and mobility sectors [</w:t>
      </w:r>
      <w:r w:rsidR="002C64A2">
        <w:t>3</w:t>
      </w:r>
      <w:r w:rsidR="00602F69" w:rsidRPr="003D72C3">
        <w:t>,</w:t>
      </w:r>
      <w:r w:rsidR="002C64A2">
        <w:t>4</w:t>
      </w:r>
      <w:r w:rsidRPr="003D72C3">
        <w:t>].</w:t>
      </w:r>
    </w:p>
    <w:p w14:paraId="143283AE" w14:textId="07B39895" w:rsidR="00356673" w:rsidRPr="003D72C3" w:rsidRDefault="00356673" w:rsidP="00356673">
      <w:r w:rsidRPr="003D72C3">
        <w:t> </w:t>
      </w:r>
      <w:r w:rsidRPr="003D72C3">
        <w:t xml:space="preserve">Among Vehicle-to-X (V2X) solutions, Vehicle-to-Home (V2H) stands out as a promising approach. It enables </w:t>
      </w:r>
      <w:r w:rsidR="000F7CFD">
        <w:t xml:space="preserve">bidirectional </w:t>
      </w:r>
      <w:r w:rsidRPr="003D72C3">
        <w:t xml:space="preserve">energy exchange between an EV and </w:t>
      </w:r>
      <w:r w:rsidRPr="00DA61F9">
        <w:t>a home</w:t>
      </w:r>
      <w:r w:rsidRPr="003D72C3">
        <w:t xml:space="preserve">, turning the vehicle </w:t>
      </w:r>
      <w:r w:rsidRPr="00DA61F9">
        <w:t xml:space="preserve">into both a flexible storage unit and a support system for the </w:t>
      </w:r>
      <w:r w:rsidR="00BD63AC" w:rsidRPr="00DA61F9">
        <w:t>home</w:t>
      </w:r>
      <w:r w:rsidR="00BD63AC" w:rsidRPr="003D72C3">
        <w:t xml:space="preserve"> [</w:t>
      </w:r>
      <w:r w:rsidR="00515CCA">
        <w:t>1,2</w:t>
      </w:r>
      <w:r w:rsidR="009943C3" w:rsidRPr="003D72C3">
        <w:t>]</w:t>
      </w:r>
      <w:r w:rsidRPr="003D72C3">
        <w:t>. This synergy between the ho</w:t>
      </w:r>
      <w:r w:rsidR="003B19D2">
        <w:t>me</w:t>
      </w:r>
      <w:r w:rsidRPr="003D72C3">
        <w:t xml:space="preserve"> and the vehicle opens new opportunities for improving </w:t>
      </w:r>
      <w:r w:rsidR="009943C3" w:rsidRPr="003D72C3">
        <w:t xml:space="preserve">energy </w:t>
      </w:r>
      <w:r w:rsidRPr="003D72C3">
        <w:t>self</w:t>
      </w:r>
      <w:r w:rsidR="00602F69" w:rsidRPr="003D72C3">
        <w:t xml:space="preserve">-sufficiency </w:t>
      </w:r>
      <w:r w:rsidRPr="003D72C3">
        <w:t xml:space="preserve">reducing electricity </w:t>
      </w:r>
      <w:r w:rsidR="00BD63AC" w:rsidRPr="003D72C3">
        <w:t>bills and</w:t>
      </w:r>
      <w:r w:rsidRPr="003D72C3">
        <w:t xml:space="preserve"> easing stress on the electrical grid.</w:t>
      </w:r>
    </w:p>
    <w:p w14:paraId="70F25824" w14:textId="19922035" w:rsidR="00356673" w:rsidRPr="003D72C3" w:rsidRDefault="00356673" w:rsidP="00356673">
      <w:r w:rsidRPr="003D72C3">
        <w:t> </w:t>
      </w:r>
      <w:r w:rsidRPr="003D72C3">
        <w:t xml:space="preserve">In recent years, a growing number of simulation tools have been developed to support energy system analysis and the integration of distributed energy resources. However, few of these tools are specifically designed to explore V2H strategies in realistic residential contexts. Existing platforms such as HOMER Energy, </w:t>
      </w:r>
      <w:proofErr w:type="spellStart"/>
      <w:r w:rsidRPr="003D72C3">
        <w:t>GridLAB</w:t>
      </w:r>
      <w:proofErr w:type="spellEnd"/>
      <w:r w:rsidRPr="003D72C3">
        <w:t xml:space="preserve">-D, or </w:t>
      </w:r>
      <w:proofErr w:type="spellStart"/>
      <w:r w:rsidRPr="003D72C3">
        <w:t>OpenDSS</w:t>
      </w:r>
      <w:proofErr w:type="spellEnd"/>
      <w:r w:rsidRPr="003D72C3">
        <w:t xml:space="preserve"> focus on broader energy systems or grid-level analysis Academic studies often rely on custom-built models in MATLAB or Simulink, but these remain difficult to access and reuse outside specific research environments [</w:t>
      </w:r>
      <w:r w:rsidR="002C64A2">
        <w:t>5</w:t>
      </w:r>
      <w:r w:rsidRPr="003D72C3">
        <w:t>].</w:t>
      </w:r>
    </w:p>
    <w:p w14:paraId="5428BE19" w14:textId="57031AE4" w:rsidR="007E31F5" w:rsidRPr="003D72C3" w:rsidRDefault="00356673" w:rsidP="007E31F5">
      <w:r w:rsidRPr="003D72C3">
        <w:t> </w:t>
      </w:r>
      <w:r w:rsidR="007E31F5" w:rsidRPr="003D72C3">
        <w:t xml:space="preserve">To address this gap, we developed V2Hsim, a lightweight and open-source simulation tool tailored for evaluating residential V2H scenarios and energy strategies. The tool allows for </w:t>
      </w:r>
      <w:r w:rsidR="00BD63AC" w:rsidRPr="003D72C3">
        <w:t xml:space="preserve">quick </w:t>
      </w:r>
      <w:r w:rsidR="002C64A2">
        <w:t>UC</w:t>
      </w:r>
      <w:r w:rsidR="00C6016A" w:rsidRPr="003D72C3">
        <w:t xml:space="preserve">s </w:t>
      </w:r>
      <w:r w:rsidR="007E31F5" w:rsidRPr="003D72C3">
        <w:t xml:space="preserve">testing, supports educational use, and enables comparisons across countries, seasons, and </w:t>
      </w:r>
      <w:r w:rsidR="00515CCA">
        <w:t>home profiles</w:t>
      </w:r>
      <w:r w:rsidR="007E31F5" w:rsidRPr="003D72C3">
        <w:t xml:space="preserve">. It features a visual, parameter-driven interface that </w:t>
      </w:r>
      <w:r w:rsidR="0011714C">
        <w:t xml:space="preserve">based on inputs, </w:t>
      </w:r>
      <w:r w:rsidR="007E31F5" w:rsidRPr="003D72C3">
        <w:t>calculates key performance indicators</w:t>
      </w:r>
      <w:r w:rsidR="0011714C">
        <w:t xml:space="preserve"> (KPIs)</w:t>
      </w:r>
      <w:r w:rsidR="007E31F5" w:rsidRPr="003D72C3">
        <w:t xml:space="preserve"> such as flexibility, savings, and </w:t>
      </w:r>
      <w:r w:rsidR="0011714C">
        <w:t xml:space="preserve">energy </w:t>
      </w:r>
      <w:r w:rsidR="007E31F5" w:rsidRPr="003D72C3">
        <w:t>self-sufficiency.</w:t>
      </w:r>
    </w:p>
    <w:p w14:paraId="2B08A852" w14:textId="45C4A4DD" w:rsidR="003B19D2" w:rsidRDefault="007E31F5" w:rsidP="00683F2D">
      <w:r w:rsidRPr="003D72C3">
        <w:t> </w:t>
      </w:r>
      <w:r w:rsidRPr="003D72C3">
        <w:t xml:space="preserve">In this paper, we present the simulation tool and explain its structure and internal logic. </w:t>
      </w:r>
      <w:r w:rsidR="00AA5860" w:rsidRPr="00AA5860">
        <w:t>Additionally, we explore a set of test use cases representing different levels of correlation between home demand and EV connection. We compare how the EV battery size affects system performance including energy autonomy, flexibility, and cost savings and discuss the results of internal testing and expert feedback. Finally, we reflect on the broader value of such tools for both research and education and suggest directions for future development.</w:t>
      </w:r>
    </w:p>
    <w:p w14:paraId="26A8522E" w14:textId="62196871" w:rsidR="00683F2D" w:rsidRDefault="00683F2D" w:rsidP="003B19D2">
      <w:pPr>
        <w:keepNext/>
      </w:pPr>
      <w:r w:rsidRPr="00683F2D">
        <w:drawing>
          <wp:inline distT="0" distB="0" distL="0" distR="0" wp14:anchorId="03C89218" wp14:editId="469C7EA7">
            <wp:extent cx="2838450" cy="1703696"/>
            <wp:effectExtent l="0" t="0" r="0" b="0"/>
            <wp:docPr id="1564393047" name="Image 1" descr="Une image contenant texte, diagramm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4393047" name="Image 1" descr="Une image contenant texte, diagramme, conception&#10;&#10;Le contenu généré par l’IA peut être incorrect."/>
                    <pic:cNvPicPr/>
                  </pic:nvPicPr>
                  <pic:blipFill>
                    <a:blip r:embed="rId8"/>
                    <a:stretch>
                      <a:fillRect/>
                    </a:stretch>
                  </pic:blipFill>
                  <pic:spPr>
                    <a:xfrm>
                      <a:off x="0" y="0"/>
                      <a:ext cx="2853967" cy="1713009"/>
                    </a:xfrm>
                    <a:prstGeom prst="rect">
                      <a:avLst/>
                    </a:prstGeom>
                  </pic:spPr>
                </pic:pic>
              </a:graphicData>
            </a:graphic>
          </wp:inline>
        </w:drawing>
      </w:r>
    </w:p>
    <w:p w14:paraId="5AEBFCD4" w14:textId="1C8A0180" w:rsidR="00F32CB3" w:rsidRDefault="003B19D2" w:rsidP="003B19D2">
      <w:pPr>
        <w:pStyle w:val="Lgende"/>
        <w:jc w:val="both"/>
      </w:pPr>
      <w:r w:rsidRPr="00FA65FC">
        <w:t>Figure 1: V2H concept and energy flow diagram</w:t>
      </w:r>
    </w:p>
    <w:p w14:paraId="46D86384" w14:textId="4350096F" w:rsidR="00590D3A" w:rsidRPr="003D72C3" w:rsidRDefault="009948B6" w:rsidP="00654C59">
      <w:pPr>
        <w:pStyle w:val="Titre1"/>
      </w:pPr>
      <w:r>
        <w:t>V2Hsim s</w:t>
      </w:r>
      <w:r w:rsidR="003D5875" w:rsidRPr="003D72C3">
        <w:t xml:space="preserve">imulation tool and methodology </w:t>
      </w:r>
    </w:p>
    <w:p w14:paraId="0399AD10" w14:textId="49AAC3F5" w:rsidR="00EE668C" w:rsidRPr="003D72C3" w:rsidRDefault="0077754E" w:rsidP="0077754E">
      <w:r w:rsidRPr="003D72C3">
        <w:t xml:space="preserve">We developed a Python-based simulator, V2Hsim, designed to model 24-hour energy exchange between components in a V2H system with an hourly resolution. An interactive version of the tool is available online at </w:t>
      </w:r>
      <w:hyperlink r:id="rId9" w:tgtFrame="_new" w:history="1">
        <w:r w:rsidRPr="003D72C3">
          <w:rPr>
            <w:rStyle w:val="Lienhypertexte"/>
          </w:rPr>
          <w:t>appv2h.streamlit.app</w:t>
        </w:r>
      </w:hyperlink>
      <w:r w:rsidR="00E96D2F">
        <w:t xml:space="preserve">, the interface is presented in </w:t>
      </w:r>
      <w:r w:rsidR="00ED5F03">
        <w:t>F</w:t>
      </w:r>
      <w:r w:rsidR="00E96D2F">
        <w:t>igure 2</w:t>
      </w:r>
      <w:r w:rsidRPr="003D72C3">
        <w:t xml:space="preserve">. The system includes four </w:t>
      </w:r>
      <w:r w:rsidR="00BD63AC" w:rsidRPr="003D72C3">
        <w:t>components:</w:t>
      </w:r>
      <w:r w:rsidR="00BD63AC">
        <w:t xml:space="preserve"> </w:t>
      </w:r>
      <w:r w:rsidR="00FD6FC6">
        <w:t xml:space="preserve">home </w:t>
      </w:r>
      <w:r w:rsidR="00FD6FC6" w:rsidRPr="003D72C3">
        <w:t>electricity</w:t>
      </w:r>
      <w:r w:rsidRPr="003D72C3">
        <w:t xml:space="preserve"> demand, photovoltaic </w:t>
      </w:r>
      <w:r w:rsidR="005F2661">
        <w:t xml:space="preserve">power plant </w:t>
      </w:r>
      <w:r w:rsidRPr="003D72C3">
        <w:t>(PV), the EV</w:t>
      </w:r>
      <w:ins w:id="21" w:author="Marentič, Tim" w:date="2025-07-17T08:57:00Z" w16du:dateUtc="2025-07-17T06:57:00Z">
        <w:r w:rsidR="005F2661">
          <w:t>.</w:t>
        </w:r>
      </w:ins>
      <w:r w:rsidRPr="003D72C3">
        <w:t xml:space="preserve"> </w:t>
      </w:r>
      <w:r w:rsidR="005F2661">
        <w:t xml:space="preserve">The energy </w:t>
      </w:r>
      <w:r w:rsidRPr="003D72C3">
        <w:t>grid</w:t>
      </w:r>
      <w:r w:rsidR="005F2661">
        <w:t xml:space="preserve"> </w:t>
      </w:r>
      <w:r w:rsidRPr="003D72C3">
        <w:t>is represented through hourly energy prices (peak, mid-peak, and off-peak tariffs) and used to compute the net load curve when local production and storage are insufficient.</w:t>
      </w:r>
    </w:p>
    <w:p w14:paraId="1A0828C1" w14:textId="15119859" w:rsidR="003D5875" w:rsidRPr="003D72C3" w:rsidRDefault="0077754E" w:rsidP="0077754E">
      <w:r w:rsidRPr="003D72C3">
        <w:t> </w:t>
      </w:r>
      <w:r w:rsidR="00864491">
        <w:t>Further s</w:t>
      </w:r>
      <w:r w:rsidRPr="003D72C3">
        <w:t xml:space="preserve">ection 2 describes the simulator’s structure in detail, starting with the input data and </w:t>
      </w:r>
      <w:r w:rsidR="00E53D99" w:rsidRPr="003D72C3">
        <w:t>modelling</w:t>
      </w:r>
      <w:r w:rsidRPr="003D72C3">
        <w:t xml:space="preserve"> assumptions, followed by the rule-based simulation algorithm. </w:t>
      </w:r>
      <w:r w:rsidR="00FD6FC6">
        <w:t xml:space="preserve">Additionally, </w:t>
      </w:r>
      <w:r w:rsidR="00FD6FC6" w:rsidRPr="003D72C3">
        <w:t>the</w:t>
      </w:r>
      <w:r w:rsidRPr="003D72C3">
        <w:t xml:space="preserve"> outputs, the </w:t>
      </w:r>
      <w:r w:rsidR="001030B4">
        <w:t xml:space="preserve">calculated </w:t>
      </w:r>
      <w:r w:rsidRPr="003D72C3">
        <w:t xml:space="preserve">KPIs, and </w:t>
      </w:r>
      <w:r w:rsidR="00FD6FC6" w:rsidRPr="003D72C3">
        <w:t xml:space="preserve">the </w:t>
      </w:r>
      <w:r w:rsidR="00FD6FC6">
        <w:t>visualization</w:t>
      </w:r>
      <w:r w:rsidR="00E54F5F">
        <w:t xml:space="preserve"> of the tool is </w:t>
      </w:r>
      <w:r w:rsidR="00490753">
        <w:t>presented</w:t>
      </w:r>
      <w:r w:rsidRPr="003D72C3">
        <w:t xml:space="preserve">. Finally, we present the typical </w:t>
      </w:r>
      <w:r w:rsidR="002C64A2">
        <w:t>UC</w:t>
      </w:r>
      <w:r w:rsidRPr="003D72C3">
        <w:t xml:space="preserve">s </w:t>
      </w:r>
      <w:r w:rsidR="00AE3ED8">
        <w:t xml:space="preserve">that can be </w:t>
      </w:r>
      <w:r w:rsidRPr="003D72C3">
        <w:t xml:space="preserve">explored through the </w:t>
      </w:r>
      <w:r w:rsidR="00490753">
        <w:t xml:space="preserve">tools </w:t>
      </w:r>
      <w:r w:rsidRPr="003D72C3">
        <w:t>interface.</w:t>
      </w:r>
      <w:r w:rsidR="003D5875" w:rsidRPr="003D72C3">
        <w:t xml:space="preserve"> </w:t>
      </w:r>
    </w:p>
    <w:p w14:paraId="014E79BE" w14:textId="6972B649" w:rsidR="00C0363E" w:rsidRPr="003D72C3" w:rsidRDefault="008240A9" w:rsidP="008240A9">
      <w:pPr>
        <w:pStyle w:val="Titre2"/>
      </w:pPr>
      <w:r w:rsidRPr="003D72C3">
        <w:t xml:space="preserve">Input </w:t>
      </w:r>
      <w:r w:rsidR="00C27F07" w:rsidRPr="003D72C3">
        <w:t>data</w:t>
      </w:r>
      <w:r w:rsidRPr="003D72C3">
        <w:t xml:space="preserve"> and assumptions</w:t>
      </w:r>
    </w:p>
    <w:p w14:paraId="49E3AD9B" w14:textId="6163DC57" w:rsidR="008240A9" w:rsidRPr="003D72C3" w:rsidRDefault="00C27F07" w:rsidP="008240A9">
      <w:r>
        <w:t xml:space="preserve">For the simulation the tool uses </w:t>
      </w:r>
      <w:r w:rsidR="008240A9" w:rsidRPr="003D72C3">
        <w:t>realistic and context-specific input data</w:t>
      </w:r>
      <w:r w:rsidR="00316BAB">
        <w:t xml:space="preserve">. The used input data is presented on the </w:t>
      </w:r>
      <w:r w:rsidR="00ED5F03" w:rsidRPr="00DA61F9">
        <w:t>F</w:t>
      </w:r>
      <w:r w:rsidR="00316BAB" w:rsidRPr="00DA61F9">
        <w:t xml:space="preserve">igure </w:t>
      </w:r>
      <w:r w:rsidR="00E20658">
        <w:t>2</w:t>
      </w:r>
      <w:r w:rsidR="008240A9" w:rsidRPr="003D72C3">
        <w:t xml:space="preserve"> For PV generation, we compute hourly </w:t>
      </w:r>
      <w:r w:rsidR="008240A9" w:rsidRPr="003D72C3">
        <w:lastRenderedPageBreak/>
        <w:t>profiles for each month</w:t>
      </w:r>
      <w:r w:rsidR="006E61FB">
        <w:t xml:space="preserve"> and for selected country and consequently city</w:t>
      </w:r>
      <w:r w:rsidR="00720CA8">
        <w:t>,</w:t>
      </w:r>
      <w:r w:rsidR="008240A9" w:rsidRPr="003D72C3">
        <w:t xml:space="preserve"> using irradiance data from </w:t>
      </w:r>
      <w:r w:rsidR="002B64FE" w:rsidRPr="003D72C3">
        <w:t>PVGIS,</w:t>
      </w:r>
      <w:r w:rsidR="008240A9" w:rsidRPr="003D72C3">
        <w:t xml:space="preserve"> assuming a panel efficiency of 20.5 %. These values are scaled according to the installed</w:t>
      </w:r>
      <w:r w:rsidR="006E61FB">
        <w:t xml:space="preserve"> </w:t>
      </w:r>
      <w:r w:rsidR="008240A9" w:rsidRPr="003D72C3">
        <w:t>peak power, which typically ranges from 9 to 15 kWp depending on the selected city. The simulator includes five cities</w:t>
      </w:r>
      <w:ins w:id="22" w:author="Marentič, Tim" w:date="2025-07-17T09:03:00Z" w16du:dateUtc="2025-07-17T07:03:00Z">
        <w:r w:rsidR="00720CA8">
          <w:t xml:space="preserve"> </w:t>
        </w:r>
      </w:ins>
      <w:r w:rsidR="008240A9" w:rsidRPr="003D72C3">
        <w:t>Ljubljana, Paris, Copenhagen, Lisbon, and Athens</w:t>
      </w:r>
      <w:r w:rsidR="00720CA8">
        <w:t xml:space="preserve">. </w:t>
      </w:r>
      <w:r w:rsidR="008240A9" w:rsidRPr="003D72C3">
        <w:t xml:space="preserve">PV </w:t>
      </w:r>
      <w:r w:rsidR="00720CA8">
        <w:t xml:space="preserve">generation </w:t>
      </w:r>
      <w:r w:rsidR="008240A9" w:rsidRPr="003D72C3">
        <w:t>profile</w:t>
      </w:r>
      <w:r w:rsidR="00720CA8">
        <w:t xml:space="preserve"> is</w:t>
      </w:r>
      <w:r w:rsidR="008240A9" w:rsidRPr="003D72C3">
        <w:t xml:space="preserve"> automatically adjust</w:t>
      </w:r>
      <w:r w:rsidR="00720CA8">
        <w:t>ed</w:t>
      </w:r>
      <w:r w:rsidR="008240A9" w:rsidRPr="003D72C3">
        <w:t xml:space="preserve"> to reflect each location’s solar potential and seasonal variation.</w:t>
      </w:r>
    </w:p>
    <w:p w14:paraId="3E87DD0A" w14:textId="2999EC25" w:rsidR="008240A9" w:rsidRPr="003D72C3" w:rsidRDefault="008240A9" w:rsidP="008240A9">
      <w:r w:rsidRPr="003D72C3">
        <w:t> </w:t>
      </w:r>
      <w:r w:rsidR="000A0AE2" w:rsidRPr="000A0AE2">
        <w:t xml:space="preserve"> Home electricity demand is defined using five behavioural profiles from the literature [6], such as “Morning Glory” or “Evening Users”. Each profile captures a 24-hour consumption pattern, expressed as a normalized hourly distribution (sum = 1), and is then scaled by multiplying each hourly value by the chosen total daily energy demand</w:t>
      </w:r>
      <w:r w:rsidR="000A0AE2">
        <w:t>.</w:t>
      </w:r>
    </w:p>
    <w:p w14:paraId="7D379847" w14:textId="7FF36338" w:rsidR="008240A9" w:rsidRPr="003D72C3" w:rsidRDefault="008240A9" w:rsidP="008240A9">
      <w:r w:rsidRPr="003D72C3">
        <w:t> </w:t>
      </w:r>
      <w:r w:rsidRPr="003D72C3">
        <w:t xml:space="preserve">Users can </w:t>
      </w:r>
      <w:r w:rsidR="00612226">
        <w:t xml:space="preserve">also </w:t>
      </w:r>
      <w:r w:rsidRPr="003D72C3">
        <w:t>choose between different EV types, with battery capacities ranging from 40 to 80 kWh</w:t>
      </w:r>
      <w:r w:rsidR="008A2CAB">
        <w:t xml:space="preserve">. We </w:t>
      </w:r>
      <w:r w:rsidR="008A2CAB">
        <w:t>assume that the EV is connected to the charging station (CS)</w:t>
      </w:r>
      <w:r w:rsidRPr="003D72C3">
        <w:t xml:space="preserve"> 11 </w:t>
      </w:r>
      <w:proofErr w:type="spellStart"/>
      <w:proofErr w:type="gramStart"/>
      <w:r w:rsidRPr="003D72C3">
        <w:t>kW.</w:t>
      </w:r>
      <w:r w:rsidR="00E20658" w:rsidRPr="00E20658">
        <w:t>They</w:t>
      </w:r>
      <w:proofErr w:type="spellEnd"/>
      <w:proofErr w:type="gramEnd"/>
      <w:r w:rsidR="00E20658" w:rsidRPr="00E20658">
        <w:t xml:space="preserve"> also need to define connection times (arrival and departure) to reflect typical routines or operational constraints in fleet usage. In addition to connection times, users must specify the EV’s state of charge (SoC) at plug-in and the desired SoC at plug-out, which defines the battery’s availability for energy exchanges during the connection window.</w:t>
      </w:r>
    </w:p>
    <w:p w14:paraId="6F792E19" w14:textId="603EECC9" w:rsidR="008240A9" w:rsidRPr="003D72C3" w:rsidRDefault="008240A9" w:rsidP="008240A9">
      <w:pPr>
        <w:sectPr w:rsidR="008240A9" w:rsidRPr="003D72C3" w:rsidSect="009E5B48">
          <w:headerReference w:type="even" r:id="rId10"/>
          <w:type w:val="continuous"/>
          <w:pgSz w:w="11906" w:h="16838" w:code="9"/>
          <w:pgMar w:top="1276" w:right="1276" w:bottom="1276" w:left="1276" w:header="1701" w:footer="720" w:gutter="0"/>
          <w:cols w:num="2" w:space="284"/>
          <w:titlePg/>
        </w:sectPr>
      </w:pPr>
      <w:r w:rsidRPr="003D72C3">
        <w:t> </w:t>
      </w:r>
      <w:r w:rsidRPr="003D72C3">
        <w:t>Electricity prices</w:t>
      </w:r>
      <w:r w:rsidR="001D6CF3">
        <w:t xml:space="preserve"> and tariffs</w:t>
      </w:r>
      <w:r w:rsidRPr="003D72C3">
        <w:t xml:space="preserve"> follow a three-block time-of-use structure</w:t>
      </w:r>
      <w:ins w:id="23" w:author="Marentič, Tim" w:date="2025-07-17T09:15:00Z" w16du:dateUtc="2025-07-17T07:15:00Z">
        <w:r w:rsidR="009A3591">
          <w:t xml:space="preserve"> </w:t>
        </w:r>
      </w:ins>
      <w:r w:rsidRPr="003D72C3">
        <w:t>off-peak, mid-peak, and peak</w:t>
      </w:r>
      <w:ins w:id="24" w:author="Marentič, Tim" w:date="2025-07-17T09:15:00Z" w16du:dateUtc="2025-07-17T07:15:00Z">
        <w:r w:rsidR="009A3591">
          <w:t xml:space="preserve"> </w:t>
        </w:r>
      </w:ins>
      <w:r w:rsidRPr="003D72C3">
        <w:t>defined for each city</w:t>
      </w:r>
      <w:r w:rsidR="00D0214A">
        <w:t xml:space="preserve">. The energy grid constrains </w:t>
      </w:r>
      <w:r w:rsidR="001D6CF3">
        <w:t>are predefined in the tool</w:t>
      </w:r>
      <w:r w:rsidRPr="003D72C3">
        <w:t>. These dynamic prices guide charging</w:t>
      </w:r>
      <w:r w:rsidR="00976944">
        <w:t xml:space="preserve"> or </w:t>
      </w:r>
      <w:r w:rsidR="00270F76">
        <w:t>discharging</w:t>
      </w:r>
      <w:r w:rsidRPr="003D72C3">
        <w:t xml:space="preserve"> decisions when PV</w:t>
      </w:r>
      <w:r w:rsidR="001E6606">
        <w:t xml:space="preserve"> production</w:t>
      </w:r>
      <w:r w:rsidRPr="003D72C3">
        <w:t xml:space="preserve"> is insufficient</w:t>
      </w:r>
      <w:r w:rsidR="009A3591">
        <w:t xml:space="preserve"> and</w:t>
      </w:r>
      <w:r w:rsidRPr="003D72C3">
        <w:t xml:space="preserve"> enabling cost optimization under realistic energy market conditions</w:t>
      </w:r>
      <w:r w:rsidR="001E6606">
        <w:t xml:space="preserve"> more about the decision process you can read in </w:t>
      </w:r>
      <w:r w:rsidR="003B19D2">
        <w:t>section 2.2.</w:t>
      </w:r>
    </w:p>
    <w:p w14:paraId="1517124D" w14:textId="589ED207" w:rsidR="00AD2279" w:rsidRPr="003D72C3" w:rsidRDefault="00AD2279" w:rsidP="008240A9">
      <w:pPr>
        <w:keepNext/>
      </w:pPr>
      <w:r w:rsidRPr="00AD2279">
        <w:drawing>
          <wp:inline distT="0" distB="0" distL="0" distR="0" wp14:anchorId="5FEC4CDA" wp14:editId="5F8D7D6E">
            <wp:extent cx="5939790" cy="2276475"/>
            <wp:effectExtent l="0" t="0" r="3810" b="9525"/>
            <wp:docPr id="1011520595" name="Image 1"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1520595" name="Image 1" descr="Une image contenant texte, capture d’écran, Police, diagramme&#10;&#10;Le contenu généré par l’IA peut être incorrect."/>
                    <pic:cNvPicPr/>
                  </pic:nvPicPr>
                  <pic:blipFill rotWithShape="1">
                    <a:blip r:embed="rId11"/>
                    <a:srcRect t="6444" b="7995"/>
                    <a:stretch>
                      <a:fillRect/>
                    </a:stretch>
                  </pic:blipFill>
                  <pic:spPr bwMode="auto">
                    <a:xfrm>
                      <a:off x="0" y="0"/>
                      <a:ext cx="5939790" cy="2276475"/>
                    </a:xfrm>
                    <a:prstGeom prst="rect">
                      <a:avLst/>
                    </a:prstGeom>
                    <a:ln>
                      <a:noFill/>
                    </a:ln>
                    <a:extLst>
                      <a:ext uri="{53640926-AAD7-44D8-BBD7-CCE9431645EC}">
                        <a14:shadowObscured xmlns:a14="http://schemas.microsoft.com/office/drawing/2010/main"/>
                      </a:ext>
                    </a:extLst>
                  </pic:spPr>
                </pic:pic>
              </a:graphicData>
            </a:graphic>
          </wp:inline>
        </w:drawing>
      </w:r>
    </w:p>
    <w:p w14:paraId="5121E45D" w14:textId="0CF3333D" w:rsidR="008240A9" w:rsidRPr="003D72C3" w:rsidRDefault="008240A9" w:rsidP="008240A9">
      <w:pPr>
        <w:pStyle w:val="Lgende"/>
        <w:jc w:val="both"/>
      </w:pPr>
      <w:r w:rsidRPr="003D72C3">
        <w:t xml:space="preserve">Figure </w:t>
      </w:r>
      <w:r w:rsidR="003B19D2">
        <w:t>2</w:t>
      </w:r>
      <w:r w:rsidR="00554BEA" w:rsidRPr="003D72C3">
        <w:t>:</w:t>
      </w:r>
      <w:r w:rsidR="00CD31AD">
        <w:t xml:space="preserve"> General</w:t>
      </w:r>
      <w:r w:rsidR="00554BEA" w:rsidRPr="003D72C3">
        <w:t xml:space="preserve"> </w:t>
      </w:r>
      <w:r w:rsidR="00CD31AD">
        <w:t>s</w:t>
      </w:r>
      <w:r w:rsidRPr="003D72C3">
        <w:t>tructure of the V2Hsim simulation tool.</w:t>
      </w:r>
      <w:r w:rsidR="00AA3246" w:rsidRPr="00AA3246">
        <w:rPr>
          <w:sz w:val="20"/>
        </w:rPr>
        <w:t xml:space="preserve"> </w:t>
      </w:r>
      <w:r w:rsidR="00AA3246" w:rsidRPr="00AA3246">
        <w:t>Inputs feed a rule-based algorithm that computes energy flows, SoC, and key performance indicators.</w:t>
      </w:r>
    </w:p>
    <w:p w14:paraId="2F0CF9CE" w14:textId="77777777" w:rsidR="008240A9" w:rsidRPr="003D72C3" w:rsidRDefault="008240A9" w:rsidP="008240A9">
      <w:pPr>
        <w:pStyle w:val="Titre2"/>
        <w:sectPr w:rsidR="008240A9" w:rsidRPr="003D72C3" w:rsidSect="008240A9">
          <w:type w:val="continuous"/>
          <w:pgSz w:w="11906" w:h="16838" w:code="9"/>
          <w:pgMar w:top="1276" w:right="1276" w:bottom="1276" w:left="1276" w:header="1701" w:footer="720" w:gutter="0"/>
          <w:cols w:space="284"/>
          <w:titlePg/>
        </w:sectPr>
      </w:pPr>
    </w:p>
    <w:p w14:paraId="686EF01C" w14:textId="29D37DFE" w:rsidR="008240A9" w:rsidRPr="003D72C3" w:rsidRDefault="008240A9" w:rsidP="008240A9">
      <w:pPr>
        <w:pStyle w:val="Titre2"/>
      </w:pPr>
      <w:r w:rsidRPr="003D72C3">
        <w:t>Rule based algorithm</w:t>
      </w:r>
    </w:p>
    <w:p w14:paraId="3D5AEF98" w14:textId="16D36CD5" w:rsidR="008240A9" w:rsidRPr="003D72C3" w:rsidRDefault="008240A9" w:rsidP="008240A9">
      <w:r w:rsidRPr="003D72C3">
        <w:t xml:space="preserve">The </w:t>
      </w:r>
      <w:r w:rsidR="00F76C17">
        <w:t>V2Hsim</w:t>
      </w:r>
      <w:r w:rsidR="00F76C17" w:rsidRPr="003D72C3">
        <w:t xml:space="preserve"> </w:t>
      </w:r>
      <w:r w:rsidRPr="003D72C3">
        <w:t>follows a rule-based algorithm that prioritizes energy self-consumption</w:t>
      </w:r>
      <w:r w:rsidR="00F76C17">
        <w:t xml:space="preserve"> in the V2H concept</w:t>
      </w:r>
      <w:r w:rsidRPr="003D72C3">
        <w:t xml:space="preserve">. PV energy is first used to meet </w:t>
      </w:r>
      <w:r w:rsidR="003B19D2">
        <w:t>home</w:t>
      </w:r>
      <w:r w:rsidRPr="003D72C3">
        <w:t xml:space="preserve"> demand. If additional energy is needed, the EV battery may discharge to support the home, as long as three constraints are respected: the power exchanged cannot exceed 11 kW, the battery SoC must </w:t>
      </w:r>
      <w:r w:rsidR="00E60956">
        <w:t>be</w:t>
      </w:r>
      <w:r w:rsidR="00E60956" w:rsidRPr="003D72C3">
        <w:t xml:space="preserve"> </w:t>
      </w:r>
      <w:r w:rsidRPr="003D72C3">
        <w:t>between 20 % and 100 %, and the user-defined target S</w:t>
      </w:r>
      <w:r w:rsidR="000A651A">
        <w:t>o</w:t>
      </w:r>
      <w:r w:rsidRPr="003D72C3">
        <w:t xml:space="preserve">C at departure must be reached. When surplus PV or low-cost electricity is available, the </w:t>
      </w:r>
      <w:r w:rsidR="00E27A00">
        <w:t>EV</w:t>
      </w:r>
      <w:r w:rsidR="000F5BFD">
        <w:t xml:space="preserve"> </w:t>
      </w:r>
      <w:r w:rsidR="00B55876" w:rsidRPr="003D72C3">
        <w:t xml:space="preserve">charges </w:t>
      </w:r>
      <w:r w:rsidR="00B55876">
        <w:t>to</w:t>
      </w:r>
      <w:r w:rsidR="00C66D17">
        <w:t xml:space="preserve"> meet desired S</w:t>
      </w:r>
      <w:r w:rsidR="000A651A">
        <w:t>o</w:t>
      </w:r>
      <w:r w:rsidR="00C66D17">
        <w:t>C at plug out.</w:t>
      </w:r>
    </w:p>
    <w:p w14:paraId="28B5FD61" w14:textId="4FE39392" w:rsidR="008240A9" w:rsidRPr="003D72C3" w:rsidRDefault="008240A9" w:rsidP="008240A9">
      <w:r w:rsidRPr="003D72C3">
        <w:t> </w:t>
      </w:r>
      <w:r w:rsidRPr="003D72C3">
        <w:t xml:space="preserve">The EV can only interact with the system during its connection </w:t>
      </w:r>
      <w:r w:rsidR="009B7504">
        <w:t>period</w:t>
      </w:r>
      <w:r w:rsidRPr="003D72C3">
        <w:t>, defined by the selected arrival and departure times. All</w:t>
      </w:r>
      <w:r w:rsidR="003B19D2">
        <w:t xml:space="preserve"> the input </w:t>
      </w:r>
      <w:r w:rsidRPr="003D72C3">
        <w:t>parameters used in this logic are defined in Section 2.1.</w:t>
      </w:r>
    </w:p>
    <w:p w14:paraId="425A1AAD" w14:textId="1B3371FA" w:rsidR="00900DB8" w:rsidRDefault="008240A9" w:rsidP="00683F2D">
      <w:r w:rsidRPr="003D72C3">
        <w:t> </w:t>
      </w:r>
      <w:r w:rsidRPr="003D72C3">
        <w:t xml:space="preserve">The simulation produces hourly values for the SoC and for energy flows between the PV system, the </w:t>
      </w:r>
      <w:r w:rsidR="003B19D2">
        <w:t>home</w:t>
      </w:r>
      <w:r w:rsidRPr="003D72C3">
        <w:t xml:space="preserve">, the battery, and the grid. It also computes </w:t>
      </w:r>
      <w:r w:rsidR="00266FEE">
        <w:t>KPIs</w:t>
      </w:r>
      <w:r w:rsidRPr="003D72C3">
        <w:t xml:space="preserve">, such as the energy charged and discharged (in kWh), the contribution of PV and EV to </w:t>
      </w:r>
      <w:r w:rsidR="003B19D2">
        <w:t>home</w:t>
      </w:r>
      <w:r w:rsidRPr="003D72C3">
        <w:t xml:space="preserve"> demand, and the </w:t>
      </w:r>
      <w:r w:rsidR="00266FEE">
        <w:t>utilized</w:t>
      </w:r>
      <w:r w:rsidR="00266FEE" w:rsidRPr="003D72C3">
        <w:t xml:space="preserve"> </w:t>
      </w:r>
      <w:r w:rsidRPr="003D72C3">
        <w:t>flexibility, defined as the energy</w:t>
      </w:r>
      <w:r w:rsidR="00266FEE">
        <w:t xml:space="preserve"> that</w:t>
      </w:r>
      <w:r w:rsidRPr="003D72C3">
        <w:t xml:space="preserve"> the EV </w:t>
      </w:r>
      <w:r w:rsidR="00266FEE">
        <w:t xml:space="preserve">provided (discharged) </w:t>
      </w:r>
      <w:r w:rsidRPr="003D72C3">
        <w:t xml:space="preserve">to support the </w:t>
      </w:r>
      <w:r w:rsidR="003B19D2">
        <w:t>home</w:t>
      </w:r>
      <w:r w:rsidR="00827750">
        <w:t xml:space="preserve"> and consequently</w:t>
      </w:r>
      <w:r w:rsidRPr="003D72C3">
        <w:t xml:space="preserve"> reduce costs.</w:t>
      </w:r>
      <w:r w:rsidR="00C06098">
        <w:t xml:space="preserve"> Simplified presentation how the algorithm works is presented in Figure 4.</w:t>
      </w:r>
    </w:p>
    <w:p w14:paraId="66C6DC41" w14:textId="40EF2748" w:rsidR="00B01395" w:rsidRPr="003D72C3" w:rsidRDefault="00B01395" w:rsidP="00C0363E">
      <w:pPr>
        <w:keepNext/>
      </w:pPr>
      <w:r w:rsidRPr="00B01395">
        <w:drawing>
          <wp:inline distT="0" distB="0" distL="0" distR="0" wp14:anchorId="3566E4F5" wp14:editId="13FC40DC">
            <wp:extent cx="2914650" cy="2201251"/>
            <wp:effectExtent l="0" t="0" r="0" b="8890"/>
            <wp:docPr id="1676864232" name="Image 1" descr="Une image contenant diagramme, croquis, Dessin technique, Pl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6864232" name="Image 1" descr="Une image contenant diagramme, croquis, Dessin technique, Plan&#10;&#10;Le contenu généré par l’IA peut être incorrect."/>
                    <pic:cNvPicPr/>
                  </pic:nvPicPr>
                  <pic:blipFill>
                    <a:blip r:embed="rId12"/>
                    <a:stretch>
                      <a:fillRect/>
                    </a:stretch>
                  </pic:blipFill>
                  <pic:spPr>
                    <a:xfrm>
                      <a:off x="0" y="0"/>
                      <a:ext cx="2917356" cy="2203294"/>
                    </a:xfrm>
                    <a:prstGeom prst="rect">
                      <a:avLst/>
                    </a:prstGeom>
                  </pic:spPr>
                </pic:pic>
              </a:graphicData>
            </a:graphic>
          </wp:inline>
        </w:drawing>
      </w:r>
    </w:p>
    <w:p w14:paraId="0EA5F8D5" w14:textId="512918E7" w:rsidR="00C0363E" w:rsidRPr="003D72C3" w:rsidRDefault="00C0363E" w:rsidP="00C0363E">
      <w:pPr>
        <w:pStyle w:val="Lgende"/>
        <w:jc w:val="both"/>
        <w:rPr>
          <w:sz w:val="20"/>
        </w:rPr>
      </w:pPr>
      <w:r w:rsidRPr="003D72C3">
        <w:t xml:space="preserve">Figure </w:t>
      </w:r>
      <w:r w:rsidR="003B19D2">
        <w:t>3</w:t>
      </w:r>
      <w:r w:rsidRPr="003D72C3">
        <w:t xml:space="preserve">: Simplified decision tree of the </w:t>
      </w:r>
      <w:r w:rsidR="003B19D2">
        <w:t>rule-based</w:t>
      </w:r>
      <w:ins w:id="25" w:author="Marentič, Tim" w:date="2025-07-17T09:33:00Z" w16du:dateUtc="2025-07-17T07:33:00Z">
        <w:r w:rsidR="00284FE1" w:rsidRPr="003D72C3">
          <w:t xml:space="preserve"> </w:t>
        </w:r>
      </w:ins>
      <w:r w:rsidRPr="003D72C3">
        <w:t>algorithm</w:t>
      </w:r>
    </w:p>
    <w:p w14:paraId="1FC7D674" w14:textId="21250A36" w:rsidR="005902B4" w:rsidRPr="003D72C3" w:rsidRDefault="00C7379A" w:rsidP="00C7379A">
      <w:pPr>
        <w:pStyle w:val="Titre2"/>
      </w:pPr>
      <w:r w:rsidRPr="003D72C3">
        <w:lastRenderedPageBreak/>
        <w:t xml:space="preserve">Outputs and KPIs </w:t>
      </w:r>
    </w:p>
    <w:p w14:paraId="43B8D32C" w14:textId="3E57796C" w:rsidR="00F662F2" w:rsidRPr="003D72C3" w:rsidRDefault="00F662F2" w:rsidP="00F662F2">
      <w:r w:rsidRPr="003D72C3">
        <w:t>The simulator outputs a combined visual and numerical summary. As shown in Figure</w:t>
      </w:r>
      <w:r w:rsidRPr="003D72C3">
        <w:rPr>
          <w:b/>
          <w:bCs/>
        </w:rPr>
        <w:t xml:space="preserve"> 2</w:t>
      </w:r>
      <w:r w:rsidRPr="003D72C3">
        <w:t xml:space="preserve">, the main chart displays four hourly curves over a 24-hour period: electricity demand (black), PV production (orange), battery flow (yellow), and EV state of charge (blue dashed). Battery flow is positive when charging and negative when discharging. Green and red dots mark the EV’s arrival and departure times, and the background </w:t>
      </w:r>
      <w:proofErr w:type="spellStart"/>
      <w:r w:rsidRPr="003D72C3">
        <w:t>color</w:t>
      </w:r>
      <w:proofErr w:type="spellEnd"/>
      <w:r w:rsidRPr="003D72C3">
        <w:t xml:space="preserve"> reflects local time-of-use pricing</w:t>
      </w:r>
      <w:r w:rsidR="00703051">
        <w:t xml:space="preserve"> and grid tariffs</w:t>
      </w:r>
      <w:r w:rsidRPr="003D72C3">
        <w:t xml:space="preserve">: green (off-peak), white (mid-peak), and red (peak). </w:t>
      </w:r>
      <w:r w:rsidR="00A06C08">
        <w:t>Visualization</w:t>
      </w:r>
      <w:r w:rsidR="000E087A">
        <w:t xml:space="preserve"> on Figure </w:t>
      </w:r>
      <w:r w:rsidR="007974BB">
        <w:t xml:space="preserve">2 </w:t>
      </w:r>
      <w:r w:rsidR="007974BB" w:rsidRPr="003D72C3">
        <w:t>illustrates</w:t>
      </w:r>
      <w:r w:rsidRPr="003D72C3">
        <w:t xml:space="preserve"> how the system reacts to solar input, demand, </w:t>
      </w:r>
      <w:r w:rsidR="000E087A">
        <w:t xml:space="preserve">EV </w:t>
      </w:r>
      <w:r w:rsidRPr="003D72C3">
        <w:t xml:space="preserve">battery status, and </w:t>
      </w:r>
      <w:r w:rsidR="000E087A">
        <w:t xml:space="preserve">grid </w:t>
      </w:r>
      <w:r w:rsidRPr="003D72C3">
        <w:t>tariffs.</w:t>
      </w:r>
    </w:p>
    <w:p w14:paraId="248A0D70" w14:textId="485C35E5" w:rsidR="00F662F2" w:rsidRPr="003D72C3" w:rsidRDefault="00F662F2" w:rsidP="00F662F2">
      <w:r w:rsidRPr="003D72C3">
        <w:t xml:space="preserve">On the right, a summary panel displays </w:t>
      </w:r>
      <w:r w:rsidR="009C7DAF">
        <w:t>calculated KPIs</w:t>
      </w:r>
      <w:r w:rsidRPr="003D72C3">
        <w:t>, including:</w:t>
      </w:r>
    </w:p>
    <w:p w14:paraId="5F323BFB" w14:textId="3C10A2AC" w:rsidR="00F662F2" w:rsidRPr="003D72C3" w:rsidRDefault="00F662F2" w:rsidP="00F662F2">
      <w:pPr>
        <w:numPr>
          <w:ilvl w:val="0"/>
          <w:numId w:val="21"/>
        </w:numPr>
      </w:pPr>
      <w:r w:rsidRPr="003D72C3">
        <w:t>energy charged</w:t>
      </w:r>
      <w:r w:rsidR="00A06C08">
        <w:t xml:space="preserve"> to the EV</w:t>
      </w:r>
      <w:r w:rsidRPr="003D72C3">
        <w:t xml:space="preserve"> (from PV or grid),</w:t>
      </w:r>
    </w:p>
    <w:p w14:paraId="2533F22A" w14:textId="65504AF4" w:rsidR="00F662F2" w:rsidRPr="003D72C3" w:rsidRDefault="00F662F2" w:rsidP="00F662F2">
      <w:pPr>
        <w:numPr>
          <w:ilvl w:val="0"/>
          <w:numId w:val="21"/>
        </w:numPr>
      </w:pPr>
      <w:r w:rsidRPr="003D72C3">
        <w:t>energy discharged</w:t>
      </w:r>
      <w:r w:rsidR="00A06C08">
        <w:t xml:space="preserve"> from the EV</w:t>
      </w:r>
      <w:r w:rsidRPr="003D72C3">
        <w:t>,</w:t>
      </w:r>
    </w:p>
    <w:p w14:paraId="54DDF0E6" w14:textId="720318F3" w:rsidR="00F662F2" w:rsidRPr="003D72C3" w:rsidRDefault="00A06C08" w:rsidP="00F662F2">
      <w:pPr>
        <w:numPr>
          <w:ilvl w:val="0"/>
          <w:numId w:val="21"/>
        </w:numPr>
      </w:pPr>
      <w:r>
        <w:t xml:space="preserve">activated </w:t>
      </w:r>
      <w:r w:rsidR="00F662F2" w:rsidRPr="003D72C3">
        <w:t xml:space="preserve">flexibility (EV support to the </w:t>
      </w:r>
      <w:r w:rsidR="003B19D2">
        <w:t>home</w:t>
      </w:r>
      <w:r w:rsidR="00F662F2" w:rsidRPr="003D72C3">
        <w:t>),</w:t>
      </w:r>
    </w:p>
    <w:p w14:paraId="616F97DF" w14:textId="71A252E8" w:rsidR="00F662F2" w:rsidRPr="003D72C3" w:rsidRDefault="00F662F2" w:rsidP="00F662F2">
      <w:pPr>
        <w:numPr>
          <w:ilvl w:val="0"/>
          <w:numId w:val="21"/>
        </w:numPr>
      </w:pPr>
      <w:r w:rsidRPr="003D72C3">
        <w:t xml:space="preserve">PV usage during </w:t>
      </w:r>
      <w:r w:rsidR="00A06C08">
        <w:t xml:space="preserve">EV </w:t>
      </w:r>
      <w:r w:rsidRPr="003D72C3">
        <w:t>connection</w:t>
      </w:r>
      <w:r w:rsidR="00A06C08">
        <w:t xml:space="preserve"> period</w:t>
      </w:r>
      <w:r w:rsidRPr="003D72C3">
        <w:t>,</w:t>
      </w:r>
    </w:p>
    <w:p w14:paraId="11222A92" w14:textId="102FCB5A" w:rsidR="00F662F2" w:rsidRPr="003D72C3" w:rsidRDefault="00A06C08" w:rsidP="00F662F2">
      <w:pPr>
        <w:numPr>
          <w:ilvl w:val="0"/>
          <w:numId w:val="21"/>
        </w:numPr>
      </w:pPr>
      <w:r>
        <w:t xml:space="preserve">Energy </w:t>
      </w:r>
      <w:r w:rsidR="00F662F2" w:rsidRPr="003D72C3">
        <w:t>self-sufficiency</w:t>
      </w:r>
    </w:p>
    <w:p w14:paraId="7AEF87F6" w14:textId="3384FECD" w:rsidR="00F662F2" w:rsidRDefault="00A06C08" w:rsidP="00F662F2">
      <w:pPr>
        <w:numPr>
          <w:ilvl w:val="0"/>
          <w:numId w:val="21"/>
        </w:numPr>
      </w:pPr>
      <w:r>
        <w:t>S</w:t>
      </w:r>
      <w:r w:rsidR="00F662F2" w:rsidRPr="003D72C3">
        <w:t>avings compared to a</w:t>
      </w:r>
      <w:r w:rsidR="003B19D2">
        <w:t xml:space="preserve"> home without V2H </w:t>
      </w:r>
    </w:p>
    <w:p w14:paraId="59F9C7FD" w14:textId="77777777" w:rsidR="000E087A" w:rsidRDefault="000E087A" w:rsidP="000E087A"/>
    <w:p w14:paraId="62653BFB" w14:textId="3F223438" w:rsidR="00703051" w:rsidRDefault="000E087A" w:rsidP="00703051">
      <w:r>
        <w:t>The outputs of the V2Hsim tool are also presented on the Figure 3.</w:t>
      </w:r>
    </w:p>
    <w:p w14:paraId="6ED65848" w14:textId="77777777" w:rsidR="00DA61F9" w:rsidRDefault="00703051" w:rsidP="00DA61F9">
      <w:pPr>
        <w:keepNext/>
      </w:pPr>
      <w:commentRangeStart w:id="26"/>
      <w:r w:rsidRPr="003D72C3">
        <w:rPr>
          <w:noProof/>
        </w:rPr>
        <w:drawing>
          <wp:inline distT="0" distB="0" distL="0" distR="0" wp14:anchorId="2B7D916F" wp14:editId="0B411A2E">
            <wp:extent cx="2840355" cy="1399309"/>
            <wp:effectExtent l="0" t="0" r="0" b="0"/>
            <wp:docPr id="2689522" name="Image 2" descr="Une image contenant texte, capture d’écran, diagramm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rcRect r="2971" b="2367"/>
                    <a:stretch>
                      <a:fillRect/>
                    </a:stretch>
                  </pic:blipFill>
                  <pic:spPr>
                    <a:xfrm>
                      <a:off x="0" y="0"/>
                      <a:ext cx="2854728" cy="1406390"/>
                    </a:xfrm>
                    <a:prstGeom prst="rect">
                      <a:avLst/>
                    </a:prstGeom>
                    <a:noFill/>
                    <a:ln>
                      <a:noFill/>
                      <a:prstDash/>
                    </a:ln>
                  </pic:spPr>
                </pic:pic>
              </a:graphicData>
            </a:graphic>
          </wp:inline>
        </w:drawing>
      </w:r>
      <w:commentRangeEnd w:id="26"/>
    </w:p>
    <w:p w14:paraId="3005C522" w14:textId="2E1F4F7D" w:rsidR="00DA61F9" w:rsidRDefault="00DA61F9" w:rsidP="00DA61F9">
      <w:pPr>
        <w:pStyle w:val="Lgende"/>
        <w:jc w:val="both"/>
      </w:pPr>
      <w:r w:rsidRPr="00FC3B56">
        <w:t>Figure 4: Visual interface and overview of the V2Hsim tool</w:t>
      </w:r>
    </w:p>
    <w:p w14:paraId="0E2B8FB6" w14:textId="6FA36C89" w:rsidR="00A64959" w:rsidRDefault="00703051" w:rsidP="00DA61F9">
      <w:pPr>
        <w:pStyle w:val="Titre2"/>
      </w:pPr>
      <w:r>
        <w:rPr>
          <w:rStyle w:val="Marquedecommentaire"/>
        </w:rPr>
        <w:commentReference w:id="26"/>
      </w:r>
      <w:r w:rsidR="00EE668C" w:rsidRPr="003D72C3">
        <w:t xml:space="preserve">Uses cases </w:t>
      </w:r>
    </w:p>
    <w:p w14:paraId="673C1CCE" w14:textId="3E89A16B" w:rsidR="00B67BA2" w:rsidRPr="003D72C3" w:rsidRDefault="00EE668C" w:rsidP="00EE668C">
      <w:r w:rsidRPr="003D72C3">
        <w:t xml:space="preserve">This section presents the </w:t>
      </w:r>
      <w:r w:rsidR="002C64A2">
        <w:t>UC</w:t>
      </w:r>
      <w:r w:rsidRPr="003D72C3">
        <w:t>s selected for</w:t>
      </w:r>
      <w:r w:rsidR="00B67BA2">
        <w:t xml:space="preserve"> demonstration and</w:t>
      </w:r>
      <w:r w:rsidRPr="003D72C3">
        <w:t xml:space="preserve"> user testing to evaluate the simulation tool’s performance and usability. </w:t>
      </w:r>
      <w:r w:rsidR="005910D6">
        <w:t xml:space="preserve">Selected </w:t>
      </w:r>
      <w:r w:rsidR="002C64A2">
        <w:t>UC</w:t>
      </w:r>
      <w:r w:rsidR="005910D6">
        <w:t xml:space="preserve">s are presented in the </w:t>
      </w:r>
      <w:r w:rsidR="005910D6" w:rsidRPr="007974BB">
        <w:t>table 1</w:t>
      </w:r>
      <w:r w:rsidR="005910D6" w:rsidRPr="005910D6">
        <w:rPr>
          <w:highlight w:val="yellow"/>
          <w:rPrChange w:id="27" w:author="Marentič, Tim" w:date="2025-07-17T09:46:00Z" w16du:dateUtc="2025-07-17T07:46:00Z">
            <w:rPr/>
          </w:rPrChange>
        </w:rPr>
        <w:t>.</w:t>
      </w:r>
      <w:r w:rsidR="005910D6">
        <w:t xml:space="preserve"> </w:t>
      </w:r>
      <w:r w:rsidRPr="003D72C3">
        <w:t xml:space="preserve">Each scenario represents a typical residential V2H setup with varying vehicle connection times and SoC parameters, reflecting different user </w:t>
      </w:r>
      <w:r w:rsidR="00A06C08" w:rsidRPr="003D72C3">
        <w:t>behaviours</w:t>
      </w:r>
      <w:r w:rsidRPr="003D72C3">
        <w:t xml:space="preserve"> and needs. These cases help validate the tool’s capacity to model realistic V2H interactions and provide meaningful feedback on its practical application.</w:t>
      </w:r>
    </w:p>
    <w:tbl>
      <w:tblPr>
        <w:tblStyle w:val="Grilledutableau"/>
        <w:tblW w:w="4545" w:type="dxa"/>
        <w:tblInd w:w="-5" w:type="dxa"/>
        <w:tblLook w:val="04A0" w:firstRow="1" w:lastRow="0" w:firstColumn="1" w:lastColumn="0" w:noHBand="0" w:noVBand="1"/>
      </w:tblPr>
      <w:tblGrid>
        <w:gridCol w:w="954"/>
        <w:gridCol w:w="849"/>
        <w:gridCol w:w="770"/>
        <w:gridCol w:w="1036"/>
        <w:gridCol w:w="936"/>
      </w:tblGrid>
      <w:tr w:rsidR="00EE668C" w:rsidRPr="003D72C3" w14:paraId="00DE282F" w14:textId="77777777" w:rsidTr="004F3787">
        <w:trPr>
          <w:trHeight w:val="258"/>
        </w:trPr>
        <w:tc>
          <w:tcPr>
            <w:tcW w:w="954" w:type="dxa"/>
          </w:tcPr>
          <w:p w14:paraId="361B2627" w14:textId="3487AB93" w:rsidR="00EE668C" w:rsidRPr="004F3787" w:rsidRDefault="002C64A2" w:rsidP="00EE668C">
            <w:pPr>
              <w:pStyle w:val="Paragraphedeliste"/>
              <w:ind w:left="0"/>
              <w:rPr>
                <w:sz w:val="14"/>
                <w:szCs w:val="14"/>
              </w:rPr>
            </w:pPr>
            <w:r w:rsidRPr="004F3787">
              <w:rPr>
                <w:sz w:val="14"/>
                <w:szCs w:val="14"/>
              </w:rPr>
              <w:t>UC</w:t>
            </w:r>
            <w:r w:rsidR="00EE668C" w:rsidRPr="004F3787">
              <w:rPr>
                <w:sz w:val="14"/>
                <w:szCs w:val="14"/>
              </w:rPr>
              <w:t xml:space="preserve"> </w:t>
            </w:r>
          </w:p>
        </w:tc>
        <w:tc>
          <w:tcPr>
            <w:tcW w:w="849" w:type="dxa"/>
          </w:tcPr>
          <w:p w14:paraId="16852BE1" w14:textId="77777777" w:rsidR="00EE668C" w:rsidRPr="004F3787" w:rsidRDefault="00EE668C" w:rsidP="00EE668C">
            <w:pPr>
              <w:pStyle w:val="Paragraphedeliste"/>
              <w:ind w:left="0"/>
              <w:rPr>
                <w:sz w:val="14"/>
                <w:szCs w:val="14"/>
              </w:rPr>
            </w:pPr>
            <w:r w:rsidRPr="004F3787">
              <w:rPr>
                <w:sz w:val="14"/>
                <w:szCs w:val="14"/>
              </w:rPr>
              <w:t xml:space="preserve">Arrival </w:t>
            </w:r>
          </w:p>
          <w:p w14:paraId="4A937A16" w14:textId="772337BE" w:rsidR="00EE668C" w:rsidRPr="004F3787" w:rsidRDefault="00EE668C" w:rsidP="00EE668C">
            <w:pPr>
              <w:pStyle w:val="Paragraphedeliste"/>
              <w:ind w:left="0"/>
              <w:rPr>
                <w:sz w:val="14"/>
                <w:szCs w:val="14"/>
              </w:rPr>
            </w:pPr>
            <w:r w:rsidRPr="004F3787">
              <w:rPr>
                <w:sz w:val="14"/>
                <w:szCs w:val="14"/>
              </w:rPr>
              <w:t>Time</w:t>
            </w:r>
          </w:p>
        </w:tc>
        <w:tc>
          <w:tcPr>
            <w:tcW w:w="770" w:type="dxa"/>
          </w:tcPr>
          <w:p w14:paraId="16BF889E" w14:textId="057C676F" w:rsidR="00EE668C" w:rsidRPr="004F3787" w:rsidRDefault="00EE668C" w:rsidP="00EE668C">
            <w:pPr>
              <w:pStyle w:val="Paragraphedeliste"/>
              <w:ind w:left="0"/>
              <w:rPr>
                <w:sz w:val="14"/>
                <w:szCs w:val="14"/>
              </w:rPr>
            </w:pPr>
            <w:r w:rsidRPr="004F3787">
              <w:rPr>
                <w:sz w:val="14"/>
                <w:szCs w:val="14"/>
              </w:rPr>
              <w:t>SOC</w:t>
            </w:r>
            <w:r w:rsidR="00504AA4" w:rsidRPr="004F3787">
              <w:rPr>
                <w:sz w:val="14"/>
                <w:szCs w:val="14"/>
              </w:rPr>
              <w:t xml:space="preserve"> at plug in</w:t>
            </w:r>
          </w:p>
        </w:tc>
        <w:tc>
          <w:tcPr>
            <w:tcW w:w="1036" w:type="dxa"/>
          </w:tcPr>
          <w:p w14:paraId="2383737E" w14:textId="77777777" w:rsidR="00EE668C" w:rsidRPr="004F3787" w:rsidRDefault="00EE668C" w:rsidP="00EE668C">
            <w:pPr>
              <w:pStyle w:val="Paragraphedeliste"/>
              <w:ind w:left="0"/>
              <w:rPr>
                <w:sz w:val="14"/>
                <w:szCs w:val="14"/>
              </w:rPr>
            </w:pPr>
            <w:r w:rsidRPr="004F3787">
              <w:rPr>
                <w:sz w:val="14"/>
                <w:szCs w:val="14"/>
              </w:rPr>
              <w:t>Departure</w:t>
            </w:r>
          </w:p>
          <w:p w14:paraId="04F2774D" w14:textId="77777777" w:rsidR="00EE668C" w:rsidRPr="004F3787" w:rsidRDefault="00EE668C" w:rsidP="00EE668C">
            <w:pPr>
              <w:pStyle w:val="Paragraphedeliste"/>
              <w:ind w:left="0"/>
              <w:rPr>
                <w:sz w:val="14"/>
                <w:szCs w:val="14"/>
              </w:rPr>
            </w:pPr>
            <w:r w:rsidRPr="004F3787">
              <w:rPr>
                <w:sz w:val="14"/>
                <w:szCs w:val="14"/>
              </w:rPr>
              <w:t>Time</w:t>
            </w:r>
          </w:p>
          <w:p w14:paraId="4CE8DB15" w14:textId="3C7B8CBC" w:rsidR="00EE668C" w:rsidRPr="004F3787" w:rsidRDefault="00EE668C" w:rsidP="00EE668C">
            <w:pPr>
              <w:pStyle w:val="Paragraphedeliste"/>
              <w:ind w:left="284" w:hanging="284"/>
              <w:rPr>
                <w:sz w:val="14"/>
                <w:szCs w:val="14"/>
              </w:rPr>
            </w:pPr>
          </w:p>
        </w:tc>
        <w:tc>
          <w:tcPr>
            <w:tcW w:w="936" w:type="dxa"/>
          </w:tcPr>
          <w:p w14:paraId="1C298BA0" w14:textId="5E4FFB93" w:rsidR="00EE668C" w:rsidRPr="004F3787" w:rsidRDefault="00504AA4" w:rsidP="00EE668C">
            <w:pPr>
              <w:pStyle w:val="Paragraphedeliste"/>
              <w:ind w:left="0"/>
              <w:rPr>
                <w:sz w:val="14"/>
                <w:szCs w:val="14"/>
              </w:rPr>
            </w:pPr>
            <w:r w:rsidRPr="004F3787">
              <w:rPr>
                <w:sz w:val="14"/>
                <w:szCs w:val="14"/>
              </w:rPr>
              <w:t>SOC at plug out</w:t>
            </w:r>
          </w:p>
        </w:tc>
      </w:tr>
      <w:tr w:rsidR="00EE668C" w:rsidRPr="003D72C3" w14:paraId="44982932" w14:textId="77777777" w:rsidTr="004F3787">
        <w:trPr>
          <w:trHeight w:val="189"/>
        </w:trPr>
        <w:tc>
          <w:tcPr>
            <w:tcW w:w="954" w:type="dxa"/>
          </w:tcPr>
          <w:p w14:paraId="65B8493F" w14:textId="5BC3B826" w:rsidR="00EE668C" w:rsidRPr="004F3787" w:rsidRDefault="00EE668C" w:rsidP="00EE668C">
            <w:pPr>
              <w:pStyle w:val="Paragraphedeliste"/>
              <w:ind w:left="0"/>
              <w:rPr>
                <w:sz w:val="14"/>
                <w:szCs w:val="14"/>
              </w:rPr>
            </w:pPr>
            <w:r w:rsidRPr="004F3787">
              <w:rPr>
                <w:sz w:val="14"/>
                <w:szCs w:val="14"/>
              </w:rPr>
              <w:t>UC1</w:t>
            </w:r>
            <w:r w:rsidR="002C64A2" w:rsidRPr="004F3787">
              <w:rPr>
                <w:sz w:val="14"/>
                <w:szCs w:val="14"/>
              </w:rPr>
              <w:t xml:space="preserve"> "workday home”</w:t>
            </w:r>
          </w:p>
        </w:tc>
        <w:tc>
          <w:tcPr>
            <w:tcW w:w="849" w:type="dxa"/>
          </w:tcPr>
          <w:p w14:paraId="69DEDC3D" w14:textId="2C950FE5" w:rsidR="00EE668C" w:rsidRPr="004F3787" w:rsidRDefault="00EE668C" w:rsidP="00EE668C">
            <w:pPr>
              <w:pStyle w:val="Paragraphedeliste"/>
              <w:ind w:left="0"/>
              <w:rPr>
                <w:sz w:val="14"/>
                <w:szCs w:val="14"/>
              </w:rPr>
            </w:pPr>
            <w:r w:rsidRPr="004F3787">
              <w:rPr>
                <w:sz w:val="14"/>
                <w:szCs w:val="14"/>
              </w:rPr>
              <w:t>4AM</w:t>
            </w:r>
          </w:p>
        </w:tc>
        <w:tc>
          <w:tcPr>
            <w:tcW w:w="770" w:type="dxa"/>
          </w:tcPr>
          <w:p w14:paraId="25B3FA1C" w14:textId="3C8ABC28" w:rsidR="00EE668C" w:rsidRPr="004F3787" w:rsidRDefault="00EE668C" w:rsidP="00EE668C">
            <w:pPr>
              <w:pStyle w:val="Paragraphedeliste"/>
              <w:ind w:left="0"/>
              <w:rPr>
                <w:sz w:val="14"/>
                <w:szCs w:val="14"/>
              </w:rPr>
            </w:pPr>
            <w:r w:rsidRPr="004F3787">
              <w:rPr>
                <w:sz w:val="14"/>
                <w:szCs w:val="14"/>
              </w:rPr>
              <w:t>40%</w:t>
            </w:r>
          </w:p>
        </w:tc>
        <w:tc>
          <w:tcPr>
            <w:tcW w:w="1036" w:type="dxa"/>
          </w:tcPr>
          <w:p w14:paraId="048ED7DF" w14:textId="7B0B8D29" w:rsidR="00EE668C" w:rsidRPr="004F3787" w:rsidRDefault="00EE668C" w:rsidP="00EE668C">
            <w:pPr>
              <w:pStyle w:val="Paragraphedeliste"/>
              <w:ind w:left="0"/>
              <w:rPr>
                <w:sz w:val="14"/>
                <w:szCs w:val="14"/>
              </w:rPr>
            </w:pPr>
            <w:r w:rsidRPr="004F3787">
              <w:rPr>
                <w:sz w:val="14"/>
                <w:szCs w:val="14"/>
              </w:rPr>
              <w:t xml:space="preserve"> 8AM</w:t>
            </w:r>
          </w:p>
        </w:tc>
        <w:tc>
          <w:tcPr>
            <w:tcW w:w="936" w:type="dxa"/>
          </w:tcPr>
          <w:p w14:paraId="76FC355D" w14:textId="06FF0D48" w:rsidR="00EE668C" w:rsidRPr="004F3787" w:rsidRDefault="00EE668C" w:rsidP="00EE668C">
            <w:pPr>
              <w:pStyle w:val="Paragraphedeliste"/>
              <w:ind w:left="0"/>
              <w:rPr>
                <w:sz w:val="14"/>
                <w:szCs w:val="14"/>
              </w:rPr>
            </w:pPr>
            <w:r w:rsidRPr="004F3787">
              <w:rPr>
                <w:sz w:val="14"/>
                <w:szCs w:val="14"/>
              </w:rPr>
              <w:t>80%</w:t>
            </w:r>
          </w:p>
        </w:tc>
      </w:tr>
      <w:tr w:rsidR="00EE668C" w:rsidRPr="003D72C3" w14:paraId="5DE693CB" w14:textId="77777777" w:rsidTr="004F3787">
        <w:trPr>
          <w:trHeight w:val="189"/>
        </w:trPr>
        <w:tc>
          <w:tcPr>
            <w:tcW w:w="954" w:type="dxa"/>
          </w:tcPr>
          <w:p w14:paraId="1C71391C" w14:textId="3CD83524" w:rsidR="00EE668C" w:rsidRPr="004F3787" w:rsidRDefault="00EE668C" w:rsidP="00EE668C">
            <w:pPr>
              <w:pStyle w:val="Paragraphedeliste"/>
              <w:ind w:left="0"/>
              <w:rPr>
                <w:sz w:val="14"/>
                <w:szCs w:val="14"/>
              </w:rPr>
            </w:pPr>
            <w:r w:rsidRPr="004F3787">
              <w:rPr>
                <w:sz w:val="14"/>
                <w:szCs w:val="14"/>
              </w:rPr>
              <w:t>UC2</w:t>
            </w:r>
            <w:r w:rsidR="002C64A2" w:rsidRPr="004F3787">
              <w:rPr>
                <w:sz w:val="14"/>
                <w:szCs w:val="14"/>
              </w:rPr>
              <w:t xml:space="preserve"> “weekend home”</w:t>
            </w:r>
          </w:p>
        </w:tc>
        <w:tc>
          <w:tcPr>
            <w:tcW w:w="849" w:type="dxa"/>
          </w:tcPr>
          <w:p w14:paraId="3EA8A7C3" w14:textId="4DB9B786" w:rsidR="00EE668C" w:rsidRPr="004F3787" w:rsidRDefault="00EE668C" w:rsidP="00EE668C">
            <w:pPr>
              <w:pStyle w:val="Paragraphedeliste"/>
              <w:ind w:left="0"/>
              <w:rPr>
                <w:sz w:val="14"/>
                <w:szCs w:val="14"/>
              </w:rPr>
            </w:pPr>
            <w:r w:rsidRPr="004F3787">
              <w:rPr>
                <w:sz w:val="14"/>
                <w:szCs w:val="14"/>
              </w:rPr>
              <w:t>7P</w:t>
            </w:r>
            <w:r w:rsidR="00504AA4" w:rsidRPr="004F3787">
              <w:rPr>
                <w:sz w:val="14"/>
                <w:szCs w:val="14"/>
              </w:rPr>
              <w:t>M</w:t>
            </w:r>
          </w:p>
        </w:tc>
        <w:tc>
          <w:tcPr>
            <w:tcW w:w="770" w:type="dxa"/>
          </w:tcPr>
          <w:p w14:paraId="6738AD58" w14:textId="3928C1F3" w:rsidR="00EE668C" w:rsidRPr="004F3787" w:rsidRDefault="00EE668C" w:rsidP="00EE668C">
            <w:pPr>
              <w:pStyle w:val="Paragraphedeliste"/>
              <w:ind w:left="0"/>
              <w:rPr>
                <w:sz w:val="14"/>
                <w:szCs w:val="14"/>
              </w:rPr>
            </w:pPr>
            <w:r w:rsidRPr="004F3787">
              <w:rPr>
                <w:sz w:val="14"/>
                <w:szCs w:val="14"/>
              </w:rPr>
              <w:t>50%</w:t>
            </w:r>
          </w:p>
        </w:tc>
        <w:tc>
          <w:tcPr>
            <w:tcW w:w="1036" w:type="dxa"/>
          </w:tcPr>
          <w:p w14:paraId="045EEA14" w14:textId="4D47AE0B" w:rsidR="00EE668C" w:rsidRPr="004F3787" w:rsidRDefault="00EE668C" w:rsidP="00EE668C">
            <w:pPr>
              <w:pStyle w:val="Paragraphedeliste"/>
              <w:ind w:left="0"/>
              <w:rPr>
                <w:sz w:val="14"/>
                <w:szCs w:val="14"/>
              </w:rPr>
            </w:pPr>
            <w:r w:rsidRPr="004F3787">
              <w:rPr>
                <w:sz w:val="14"/>
                <w:szCs w:val="14"/>
              </w:rPr>
              <w:t>11AM</w:t>
            </w:r>
          </w:p>
        </w:tc>
        <w:tc>
          <w:tcPr>
            <w:tcW w:w="936" w:type="dxa"/>
          </w:tcPr>
          <w:p w14:paraId="4846C454" w14:textId="1CA657BE" w:rsidR="00EE668C" w:rsidRPr="004F3787" w:rsidRDefault="00EE668C" w:rsidP="00EE668C">
            <w:pPr>
              <w:pStyle w:val="Paragraphedeliste"/>
              <w:ind w:left="0"/>
              <w:rPr>
                <w:sz w:val="14"/>
                <w:szCs w:val="14"/>
              </w:rPr>
            </w:pPr>
            <w:r w:rsidRPr="004F3787">
              <w:rPr>
                <w:sz w:val="14"/>
                <w:szCs w:val="14"/>
              </w:rPr>
              <w:t>90%</w:t>
            </w:r>
          </w:p>
        </w:tc>
      </w:tr>
      <w:tr w:rsidR="00EE668C" w:rsidRPr="003D72C3" w14:paraId="634022FF" w14:textId="77777777" w:rsidTr="004F3787">
        <w:trPr>
          <w:trHeight w:val="179"/>
        </w:trPr>
        <w:tc>
          <w:tcPr>
            <w:tcW w:w="954" w:type="dxa"/>
          </w:tcPr>
          <w:p w14:paraId="71C0C54F" w14:textId="406A9461" w:rsidR="00EE668C" w:rsidRPr="004F3787" w:rsidRDefault="00EE668C" w:rsidP="00EE668C">
            <w:pPr>
              <w:pStyle w:val="Paragraphedeliste"/>
              <w:ind w:left="0"/>
              <w:rPr>
                <w:sz w:val="14"/>
                <w:szCs w:val="14"/>
              </w:rPr>
            </w:pPr>
            <w:r w:rsidRPr="004F3787">
              <w:rPr>
                <w:sz w:val="14"/>
                <w:szCs w:val="14"/>
              </w:rPr>
              <w:t>UC3</w:t>
            </w:r>
            <w:r w:rsidR="002C64A2" w:rsidRPr="004F3787">
              <w:rPr>
                <w:sz w:val="14"/>
                <w:szCs w:val="14"/>
              </w:rPr>
              <w:t xml:space="preserve"> “work employee’s car”</w:t>
            </w:r>
          </w:p>
        </w:tc>
        <w:tc>
          <w:tcPr>
            <w:tcW w:w="849" w:type="dxa"/>
          </w:tcPr>
          <w:p w14:paraId="0B5E5D7D" w14:textId="55D8A964" w:rsidR="00EE668C" w:rsidRPr="004F3787" w:rsidRDefault="00EE668C" w:rsidP="00EE668C">
            <w:pPr>
              <w:pStyle w:val="Paragraphedeliste"/>
              <w:ind w:left="0"/>
              <w:rPr>
                <w:sz w:val="14"/>
                <w:szCs w:val="14"/>
              </w:rPr>
            </w:pPr>
            <w:r w:rsidRPr="004F3787">
              <w:rPr>
                <w:sz w:val="14"/>
                <w:szCs w:val="14"/>
              </w:rPr>
              <w:t>4AM</w:t>
            </w:r>
          </w:p>
        </w:tc>
        <w:tc>
          <w:tcPr>
            <w:tcW w:w="770" w:type="dxa"/>
          </w:tcPr>
          <w:p w14:paraId="3E354C91" w14:textId="43C267F4" w:rsidR="00EE668C" w:rsidRPr="004F3787" w:rsidRDefault="00EE668C" w:rsidP="00EE668C">
            <w:pPr>
              <w:pStyle w:val="Paragraphedeliste"/>
              <w:ind w:left="0"/>
              <w:rPr>
                <w:sz w:val="14"/>
                <w:szCs w:val="14"/>
              </w:rPr>
            </w:pPr>
            <w:r w:rsidRPr="004F3787">
              <w:rPr>
                <w:sz w:val="14"/>
                <w:szCs w:val="14"/>
              </w:rPr>
              <w:t>20%</w:t>
            </w:r>
          </w:p>
        </w:tc>
        <w:tc>
          <w:tcPr>
            <w:tcW w:w="1036" w:type="dxa"/>
          </w:tcPr>
          <w:p w14:paraId="1DC72D72" w14:textId="0C658C67" w:rsidR="00EE668C" w:rsidRPr="004F3787" w:rsidRDefault="00EE668C" w:rsidP="00EE668C">
            <w:pPr>
              <w:pStyle w:val="Paragraphedeliste"/>
              <w:ind w:left="0"/>
              <w:rPr>
                <w:sz w:val="14"/>
                <w:szCs w:val="14"/>
              </w:rPr>
            </w:pPr>
            <w:r w:rsidRPr="004F3787">
              <w:rPr>
                <w:sz w:val="14"/>
                <w:szCs w:val="14"/>
              </w:rPr>
              <w:t>8AM</w:t>
            </w:r>
          </w:p>
        </w:tc>
        <w:tc>
          <w:tcPr>
            <w:tcW w:w="936" w:type="dxa"/>
          </w:tcPr>
          <w:p w14:paraId="7D272EED" w14:textId="35BB3C00" w:rsidR="00EE668C" w:rsidRPr="004F3787" w:rsidRDefault="00EE668C" w:rsidP="00EE668C">
            <w:pPr>
              <w:pStyle w:val="Paragraphedeliste"/>
              <w:ind w:left="0"/>
              <w:rPr>
                <w:sz w:val="14"/>
                <w:szCs w:val="14"/>
              </w:rPr>
            </w:pPr>
            <w:r w:rsidRPr="004F3787">
              <w:rPr>
                <w:sz w:val="14"/>
                <w:szCs w:val="14"/>
              </w:rPr>
              <w:t>90%</w:t>
            </w:r>
          </w:p>
        </w:tc>
      </w:tr>
    </w:tbl>
    <w:p w14:paraId="2DF747CC" w14:textId="3B655551" w:rsidR="00FE39A5" w:rsidRPr="004F3787" w:rsidRDefault="004F3787" w:rsidP="004F3787">
      <w:pPr>
        <w:pStyle w:val="Lgende"/>
        <w:jc w:val="both"/>
        <w:rPr>
          <w:sz w:val="20"/>
        </w:rPr>
      </w:pPr>
      <w:bookmarkStart w:id="28" w:name="_Hlk203381721"/>
      <w:r w:rsidRPr="004F3787">
        <w:t>Table 1. Definition of the three test use cases (UCs).</w:t>
      </w:r>
    </w:p>
    <w:p w14:paraId="7298B81E" w14:textId="1F09022F" w:rsidR="00EE668C" w:rsidRPr="003D72C3" w:rsidRDefault="002C64A2" w:rsidP="00F32CB3">
      <w:r>
        <w:t>UC</w:t>
      </w:r>
      <w:r w:rsidR="00FE39A5">
        <w:t xml:space="preserve">s presented in table 1 </w:t>
      </w:r>
      <w:r w:rsidR="00EE668C" w:rsidRPr="003D72C3">
        <w:t xml:space="preserve">encompass typical daily schedules and battery management strategies, allowing users to explore the impact of connection windows and SoC targets on energy flows, cost savings, and flexibility. </w:t>
      </w:r>
      <w:r w:rsidR="00EE668C" w:rsidRPr="003D72C3">
        <w:t>They also serve as a basis for gathering user feedback on the tool’s interface and outputs, contributing to its iterative improvement</w:t>
      </w:r>
      <w:r w:rsidR="00AD1E25">
        <w:t xml:space="preserve"> (Section 4)</w:t>
      </w:r>
      <w:r w:rsidR="00EE668C" w:rsidRPr="003D72C3">
        <w:t>.</w:t>
      </w:r>
    </w:p>
    <w:p w14:paraId="55AF38AF" w14:textId="0677E36E" w:rsidR="00EE668C" w:rsidRPr="003D72C3" w:rsidRDefault="00EE668C" w:rsidP="00F32CB3">
      <w:pPr>
        <w:pStyle w:val="Titre1"/>
      </w:pPr>
      <w:r w:rsidRPr="003D72C3">
        <w:rPr>
          <w:kern w:val="3"/>
        </w:rPr>
        <w:t xml:space="preserve"> Case study</w:t>
      </w:r>
      <w:r w:rsidR="00B167C3">
        <w:rPr>
          <w:kern w:val="3"/>
        </w:rPr>
        <w:t xml:space="preserve"> of the EV battery </w:t>
      </w:r>
      <w:r w:rsidR="007974BB">
        <w:rPr>
          <w:kern w:val="3"/>
        </w:rPr>
        <w:t xml:space="preserve">size </w:t>
      </w:r>
      <w:r w:rsidR="007974BB" w:rsidRPr="003D72C3">
        <w:rPr>
          <w:kern w:val="3"/>
        </w:rPr>
        <w:t>impact</w:t>
      </w:r>
      <w:r w:rsidRPr="003D72C3">
        <w:rPr>
          <w:kern w:val="3"/>
        </w:rPr>
        <w:t xml:space="preserve"> </w:t>
      </w:r>
    </w:p>
    <w:p w14:paraId="0B7F6D3C" w14:textId="6BB271C0" w:rsidR="00106605" w:rsidRPr="003D72C3" w:rsidRDefault="00106605" w:rsidP="00F32CB3">
      <w:r w:rsidRPr="003D72C3">
        <w:t>To assess how battery size influences V2H performance, we conducted a comparative analysis using two vehicle configurations under identical conditions. The test scenario simulated a summer day in Paris, following UC2</w:t>
      </w:r>
      <w:r w:rsidR="00ED6142">
        <w:t xml:space="preserve"> (table 1)</w:t>
      </w:r>
      <w:r w:rsidRPr="003D72C3">
        <w:t>, with a 9 kWp PV system.</w:t>
      </w:r>
    </w:p>
    <w:p w14:paraId="20AE36F2" w14:textId="3F0598F9" w:rsidR="00106605" w:rsidRPr="003D72C3" w:rsidRDefault="00106605" w:rsidP="00106605">
      <w:r w:rsidRPr="003D72C3">
        <w:t> </w:t>
      </w:r>
      <w:r w:rsidRPr="003D72C3">
        <w:t xml:space="preserve">The only difference between the </w:t>
      </w:r>
      <w:r w:rsidR="006D1FAD">
        <w:t xml:space="preserve">two scenarios </w:t>
      </w:r>
      <w:r w:rsidRPr="003D72C3">
        <w:t xml:space="preserve">was battery capacity: a small EV (Renault Zoé, 40 kWh) versus a large EV (BMW iX3, 80 kWh), both </w:t>
      </w:r>
      <w:r w:rsidR="00CE5C07">
        <w:t xml:space="preserve">connected to the CS with </w:t>
      </w:r>
      <w:r w:rsidRPr="003D72C3">
        <w:t>11 kW charging</w:t>
      </w:r>
      <w:r w:rsidR="00CE5C07">
        <w:t xml:space="preserve"> and discharging</w:t>
      </w:r>
      <w:r w:rsidRPr="003D72C3">
        <w:t xml:space="preserve"> power. </w:t>
      </w:r>
      <w:r w:rsidR="004F3787" w:rsidRPr="004F3787">
        <w:t>Although the BMW charged significantly more energy overall (38.9 kWh vs. 22.9 kWh for the Zoé), both vehicles achieved similar performance results</w:t>
      </w:r>
      <w:r w:rsidR="004F3787">
        <w:t xml:space="preserve">, they </w:t>
      </w:r>
      <w:r w:rsidR="004F3787" w:rsidRPr="003D72C3">
        <w:t>discharged</w:t>
      </w:r>
      <w:r w:rsidRPr="003D72C3">
        <w:t xml:space="preserve"> exactly 6.9 kWh to support the </w:t>
      </w:r>
      <w:r w:rsidR="003B19D2">
        <w:t>home</w:t>
      </w:r>
      <w:r w:rsidRPr="003D72C3">
        <w:t>, achieved the same</w:t>
      </w:r>
      <w:r w:rsidR="002C64A2">
        <w:t xml:space="preserve"> activated</w:t>
      </w:r>
      <w:r w:rsidRPr="003D72C3">
        <w:t xml:space="preserve"> flexibility score of 45.4%, and utilized PV production similarly during connection (24.11 kWh), with 19.21% directly covering </w:t>
      </w:r>
      <w:r w:rsidR="003B19D2">
        <w:t>home</w:t>
      </w:r>
      <w:r w:rsidRPr="003D72C3">
        <w:t xml:space="preserve"> consumption. Self-sufficiency was identical at 86.3%</w:t>
      </w:r>
      <w:r w:rsidR="00E07783">
        <w:t xml:space="preserve"> as can be seen from the Figure 5</w:t>
      </w:r>
      <w:r w:rsidRPr="003D72C3">
        <w:t>.</w:t>
      </w:r>
    </w:p>
    <w:p w14:paraId="567EA9B2" w14:textId="07077135" w:rsidR="00106605" w:rsidRPr="003D72C3" w:rsidRDefault="00106605" w:rsidP="00106605">
      <w:r w:rsidRPr="003D72C3">
        <w:t> </w:t>
      </w:r>
      <w:r w:rsidRPr="003D72C3">
        <w:t xml:space="preserve">Interestingly, the smaller </w:t>
      </w:r>
      <w:r w:rsidR="00B224ED">
        <w:t xml:space="preserve">EV </w:t>
      </w:r>
      <w:r w:rsidRPr="003D72C3">
        <w:t xml:space="preserve">battery produced slightly higher cost savings (€0.92 versus €0.88), mainly due to lower reliance on the grid. These results show that for short connection durations and moderate solar input, increasing battery size does not necessarily improve performance. Charging needs and connection times dominate system </w:t>
      </w:r>
      <w:r w:rsidR="00740064" w:rsidRPr="003D72C3">
        <w:t>behaviour</w:t>
      </w:r>
      <w:r w:rsidRPr="003D72C3">
        <w:t xml:space="preserve">, leaving excess </w:t>
      </w:r>
      <w:r w:rsidR="002C64A2">
        <w:t xml:space="preserve">activated </w:t>
      </w:r>
      <w:r w:rsidR="00740064">
        <w:t>flexibility potential</w:t>
      </w:r>
      <w:r w:rsidR="00740064" w:rsidRPr="003D72C3">
        <w:t xml:space="preserve"> </w:t>
      </w:r>
      <w:r w:rsidRPr="003D72C3">
        <w:t>unused. Without longer availability or greater PV generation, oversizing the battery can lead to underutilized flexibility. This similarity in performance is clearly illustrated in Figure 5.</w:t>
      </w:r>
    </w:p>
    <w:bookmarkEnd w:id="28"/>
    <w:p w14:paraId="59040A0C" w14:textId="77777777" w:rsidR="00F32CB3" w:rsidRPr="003D72C3" w:rsidRDefault="00F32CB3" w:rsidP="00F32CB3">
      <w:pPr>
        <w:keepNext/>
      </w:pPr>
      <w:r w:rsidRPr="003D72C3">
        <w:rPr>
          <w:noProof/>
        </w:rPr>
        <w:drawing>
          <wp:inline distT="0" distB="0" distL="0" distR="0" wp14:anchorId="07E28069" wp14:editId="37292FD7">
            <wp:extent cx="2840355" cy="1614055"/>
            <wp:effectExtent l="0" t="0" r="0" b="5715"/>
            <wp:docPr id="1684275070" name="Image 7" descr="Une image contenant texte, capture d’écran, diagramme, ligne&#10;&#10;Le contenu généré par l’IA peut être incorrect."/>
            <wp:cNvGraphicFramePr/>
            <a:graphic xmlns:a="http://schemas.openxmlformats.org/drawingml/2006/main">
              <a:graphicData uri="http://schemas.openxmlformats.org/drawingml/2006/picture">
                <pic:pic xmlns:pic="http://schemas.openxmlformats.org/drawingml/2006/picture">
                  <pic:nvPicPr>
                    <pic:cNvPr id="1684275070" name="Image 7" descr="Une image contenant texte, capture d’écran, diagramme, ligne&#10;&#10;Le contenu généré par l’IA peut être incorrect."/>
                    <pic:cNvPicPr/>
                  </pic:nvPicPr>
                  <pic:blipFill>
                    <a:blip r:embed="rId18"/>
                    <a:srcRect/>
                    <a:stretch>
                      <a:fillRect/>
                    </a:stretch>
                  </pic:blipFill>
                  <pic:spPr>
                    <a:xfrm>
                      <a:off x="0" y="0"/>
                      <a:ext cx="2850752" cy="1619963"/>
                    </a:xfrm>
                    <a:prstGeom prst="rect">
                      <a:avLst/>
                    </a:prstGeom>
                    <a:noFill/>
                    <a:ln>
                      <a:noFill/>
                      <a:prstDash/>
                    </a:ln>
                  </pic:spPr>
                </pic:pic>
              </a:graphicData>
            </a:graphic>
          </wp:inline>
        </w:drawing>
      </w:r>
    </w:p>
    <w:p w14:paraId="0C93A1A6" w14:textId="671E842E" w:rsidR="00F32CB3" w:rsidRPr="003D72C3" w:rsidRDefault="00F32CB3" w:rsidP="00F32CB3">
      <w:pPr>
        <w:pStyle w:val="Lgende"/>
        <w:jc w:val="both"/>
        <w:rPr>
          <w:sz w:val="20"/>
        </w:rPr>
      </w:pPr>
      <w:r w:rsidRPr="003D72C3">
        <w:t xml:space="preserve"> </w:t>
      </w:r>
      <w:r w:rsidRPr="003D72C3">
        <w:rPr>
          <w:sz w:val="20"/>
        </w:rPr>
        <w:t xml:space="preserve">Figure </w:t>
      </w:r>
      <w:r w:rsidR="003B19D2">
        <w:rPr>
          <w:sz w:val="20"/>
        </w:rPr>
        <w:t>5</w:t>
      </w:r>
      <w:r w:rsidR="003B19D2" w:rsidRPr="003D72C3">
        <w:rPr>
          <w:sz w:val="20"/>
        </w:rPr>
        <w:t>:</w:t>
      </w:r>
      <w:r w:rsidRPr="003D72C3">
        <w:rPr>
          <w:sz w:val="20"/>
        </w:rPr>
        <w:t xml:space="preserve"> Impact of</w:t>
      </w:r>
      <w:r w:rsidR="00B224ED">
        <w:rPr>
          <w:sz w:val="20"/>
        </w:rPr>
        <w:t xml:space="preserve"> 40kWh and 80 kWh EV batter</w:t>
      </w:r>
      <w:r w:rsidR="002C64A2">
        <w:rPr>
          <w:sz w:val="20"/>
        </w:rPr>
        <w:t xml:space="preserve">y capacity </w:t>
      </w:r>
      <w:r w:rsidR="002C64A2" w:rsidRPr="003D72C3">
        <w:rPr>
          <w:sz w:val="20"/>
        </w:rPr>
        <w:t>size</w:t>
      </w:r>
      <w:r w:rsidRPr="003D72C3">
        <w:rPr>
          <w:sz w:val="20"/>
        </w:rPr>
        <w:t xml:space="preserve"> </w:t>
      </w:r>
      <w:r w:rsidR="00B224ED" w:rsidRPr="003D72C3">
        <w:rPr>
          <w:sz w:val="20"/>
        </w:rPr>
        <w:t xml:space="preserve">on </w:t>
      </w:r>
      <w:r w:rsidR="00B224ED">
        <w:rPr>
          <w:sz w:val="20"/>
        </w:rPr>
        <w:t>KPIS</w:t>
      </w:r>
      <w:r w:rsidR="002C64A2">
        <w:rPr>
          <w:sz w:val="20"/>
        </w:rPr>
        <w:t xml:space="preserve"> </w:t>
      </w:r>
      <w:r w:rsidRPr="003D72C3">
        <w:rPr>
          <w:sz w:val="20"/>
        </w:rPr>
        <w:t xml:space="preserve">for the </w:t>
      </w:r>
      <w:r w:rsidR="00A541B0">
        <w:rPr>
          <w:sz w:val="20"/>
        </w:rPr>
        <w:t>UC</w:t>
      </w:r>
      <w:r w:rsidR="00A541B0" w:rsidRPr="003D72C3">
        <w:rPr>
          <w:sz w:val="20"/>
        </w:rPr>
        <w:t xml:space="preserve"> (</w:t>
      </w:r>
      <w:r w:rsidRPr="003D72C3">
        <w:rPr>
          <w:sz w:val="20"/>
        </w:rPr>
        <w:t>Paris, summer weekday).</w:t>
      </w:r>
    </w:p>
    <w:p w14:paraId="30123BF3" w14:textId="4EFC0DD8" w:rsidR="00F32CB3" w:rsidRPr="003D72C3" w:rsidRDefault="00F32CB3" w:rsidP="00F32CB3">
      <w:pPr>
        <w:pStyle w:val="Titre1"/>
        <w:rPr>
          <w:kern w:val="3"/>
        </w:rPr>
      </w:pPr>
      <w:r w:rsidRPr="003D72C3">
        <w:rPr>
          <w:kern w:val="3"/>
        </w:rPr>
        <w:t>Internal testing</w:t>
      </w:r>
      <w:r w:rsidR="004379CE" w:rsidRPr="003D72C3">
        <w:rPr>
          <w:kern w:val="3"/>
        </w:rPr>
        <w:t xml:space="preserve"> with </w:t>
      </w:r>
      <w:r w:rsidRPr="003D72C3">
        <w:rPr>
          <w:kern w:val="3"/>
        </w:rPr>
        <w:t>domain expert</w:t>
      </w:r>
      <w:r w:rsidR="00D06867">
        <w:rPr>
          <w:kern w:val="3"/>
        </w:rPr>
        <w:t>s</w:t>
      </w:r>
    </w:p>
    <w:p w14:paraId="62777176" w14:textId="355B8800" w:rsidR="00DD56E2" w:rsidRPr="003D72C3" w:rsidRDefault="00DD56E2" w:rsidP="00DD56E2">
      <w:r w:rsidRPr="003D72C3">
        <w:t>To evaluate the simulator, five researchers and engineers from the University of Ljubljana, experts in energy systems but not involved in the tool’s development, participated in a structured user test</w:t>
      </w:r>
      <w:r w:rsidR="000B1064">
        <w:t>ing</w:t>
      </w:r>
    </w:p>
    <w:p w14:paraId="1B48B3D4" w14:textId="60FEBC09" w:rsidR="00DD56E2" w:rsidRPr="003D72C3" w:rsidRDefault="00DD56E2" w:rsidP="00DD56E2">
      <w:r w:rsidRPr="003D72C3">
        <w:t> </w:t>
      </w:r>
      <w:r w:rsidRPr="003D72C3">
        <w:t xml:space="preserve">After a short introduction, they explored a predefined scenario set </w:t>
      </w:r>
      <w:r w:rsidR="000B1064">
        <w:t>for</w:t>
      </w:r>
      <w:r w:rsidR="000B1064" w:rsidRPr="003D72C3">
        <w:t xml:space="preserve"> </w:t>
      </w:r>
      <w:r w:rsidRPr="003D72C3">
        <w:t xml:space="preserve">Ljubljana during summer, using the “Evening users” </w:t>
      </w:r>
      <w:r w:rsidR="003B19D2">
        <w:t>home</w:t>
      </w:r>
      <w:r w:rsidRPr="003D72C3">
        <w:t xml:space="preserve"> profile and a 12 </w:t>
      </w:r>
      <w:proofErr w:type="spellStart"/>
      <w:r w:rsidRPr="003D72C3">
        <w:t>kWp</w:t>
      </w:r>
      <w:proofErr w:type="spellEnd"/>
      <w:r w:rsidRPr="003D72C3">
        <w:t xml:space="preserve"> </w:t>
      </w:r>
      <w:r w:rsidR="003A58DF">
        <w:t xml:space="preserve">PV </w:t>
      </w:r>
      <w:r w:rsidR="00CD6CA5">
        <w:t>system</w:t>
      </w:r>
      <w:r w:rsidRPr="003D72C3">
        <w:t xml:space="preserve">. Using this setup as a baseline, participants then tested three </w:t>
      </w:r>
      <w:r w:rsidR="007974BB">
        <w:t>UC</w:t>
      </w:r>
      <w:r w:rsidR="007974BB" w:rsidRPr="003D72C3">
        <w:t xml:space="preserve"> defined</w:t>
      </w:r>
      <w:r w:rsidR="00493020">
        <w:t xml:space="preserve"> in table 1</w:t>
      </w:r>
      <w:r w:rsidRPr="003D72C3">
        <w:t>, which differed only in EV connection times and SoC</w:t>
      </w:r>
      <w:del w:id="29" w:author="Marentič, Tim" w:date="2025-07-17T09:59:00Z" w16du:dateUtc="2025-07-17T07:59:00Z">
        <w:r w:rsidRPr="003D72C3" w:rsidDel="009C3C2B">
          <w:delText xml:space="preserve"> </w:delText>
        </w:r>
      </w:del>
      <w:r w:rsidRPr="003D72C3">
        <w:t xml:space="preserve"> This allowed them to observe how small </w:t>
      </w:r>
      <w:r w:rsidR="00F27FC7" w:rsidRPr="003D72C3">
        <w:t>behavioural</w:t>
      </w:r>
      <w:r w:rsidR="002C64A2">
        <w:t xml:space="preserve"> changes </w:t>
      </w:r>
      <w:r w:rsidRPr="003D72C3">
        <w:t xml:space="preserve">such as arriving earlier or </w:t>
      </w:r>
      <w:r w:rsidRPr="003D72C3">
        <w:lastRenderedPageBreak/>
        <w:t>aiming for a higher final charge</w:t>
      </w:r>
      <w:r w:rsidR="00F27FC7">
        <w:t xml:space="preserve"> and consequently SOC</w:t>
      </w:r>
      <w:r w:rsidR="008A5C75">
        <w:t xml:space="preserve"> </w:t>
      </w:r>
      <w:r w:rsidRPr="003D72C3">
        <w:t>could influence system performance.</w:t>
      </w:r>
    </w:p>
    <w:p w14:paraId="4F279E70" w14:textId="1C76974C" w:rsidR="00DD56E2" w:rsidRPr="003D72C3" w:rsidRDefault="00DD56E2" w:rsidP="00DD56E2">
      <w:r w:rsidRPr="003D72C3">
        <w:t> </w:t>
      </w:r>
      <w:r w:rsidRPr="003D72C3">
        <w:t>Throughout the simulations, users examined both graphical outputs (</w:t>
      </w:r>
      <w:r w:rsidR="008A5C75">
        <w:t>energy flows</w:t>
      </w:r>
      <w:r w:rsidRPr="003D72C3">
        <w:t>, SoC evolution</w:t>
      </w:r>
      <w:r w:rsidR="008A5C75">
        <w:t xml:space="preserve"> etc</w:t>
      </w:r>
      <w:r w:rsidR="00B90481">
        <w:t>.</w:t>
      </w:r>
      <w:r w:rsidRPr="003D72C3">
        <w:t xml:space="preserve">) and key </w:t>
      </w:r>
      <w:r w:rsidR="00B90481">
        <w:t xml:space="preserve">KPs </w:t>
      </w:r>
      <w:r w:rsidRPr="003D72C3">
        <w:t xml:space="preserve">(flexibility, </w:t>
      </w:r>
      <w:r w:rsidR="00752B79">
        <w:t xml:space="preserve">energy </w:t>
      </w:r>
      <w:r w:rsidRPr="003D72C3">
        <w:t>self-sufficiency</w:t>
      </w:r>
      <w:r w:rsidR="00752B79">
        <w:t xml:space="preserve"> and</w:t>
      </w:r>
      <w:r w:rsidRPr="003D72C3">
        <w:t xml:space="preserve"> cost savings). They then completed a short survey covering both factual aspects and subjective impressions.</w:t>
      </w:r>
    </w:p>
    <w:p w14:paraId="3DF60109" w14:textId="0C163C64" w:rsidR="00DD56E2" w:rsidRPr="003D72C3" w:rsidRDefault="00DD56E2" w:rsidP="00DD56E2">
      <w:r w:rsidRPr="003D72C3">
        <w:t> </w:t>
      </w:r>
      <w:r w:rsidRPr="003D72C3">
        <w:t xml:space="preserve">A summary of the responses is shown in Figure 5. Among the three tested </w:t>
      </w:r>
      <w:r w:rsidR="002C64A2">
        <w:t>UC</w:t>
      </w:r>
      <w:r w:rsidRPr="003D72C3">
        <w:t xml:space="preserve">s, UC1 was by far the most appreciated. It was the most frequently selected scenario across all dimensions: flexibility, </w:t>
      </w:r>
      <w:r w:rsidR="00732FFC">
        <w:t xml:space="preserve">energy </w:t>
      </w:r>
      <w:r w:rsidRPr="003D72C3">
        <w:t xml:space="preserve">self-sufficiency, cost savings, and overall preference. This consensus suggests that users found UC1 to offer the best compromise between effective energy exchange with the </w:t>
      </w:r>
      <w:r w:rsidR="00592E47">
        <w:t>EV</w:t>
      </w:r>
      <w:r w:rsidRPr="003D72C3">
        <w:t>, strong solar integration, and economic benefit. Its early morning connection window and relatively low initial SoC may have allowed the system to maximize</w:t>
      </w:r>
      <w:r w:rsidR="00592E47">
        <w:t xml:space="preserve"> EV</w:t>
      </w:r>
      <w:r w:rsidRPr="003D72C3">
        <w:t xml:space="preserve"> battery usage without compromising the </w:t>
      </w:r>
      <w:r w:rsidR="00592E47">
        <w:t>desired SOC at plug out</w:t>
      </w:r>
      <w:r w:rsidRPr="003D72C3">
        <w:t>.</w:t>
      </w:r>
    </w:p>
    <w:p w14:paraId="2122308F" w14:textId="66B3C294" w:rsidR="00E909E6" w:rsidRPr="003D72C3" w:rsidRDefault="00DD56E2" w:rsidP="00C0363E">
      <w:r w:rsidRPr="003D72C3">
        <w:t> </w:t>
      </w:r>
      <w:r w:rsidRPr="003D72C3">
        <w:t>In contrast, UC2 and UC3 received fewer positive mentions. They were rarely identified as the most performant scenario on any single KPI, and even less frequently chosen as the best configuration overall. While some participants acknowledged their specific features</w:t>
      </w:r>
      <w:r w:rsidR="00592E47">
        <w:t xml:space="preserve"> </w:t>
      </w:r>
      <w:r w:rsidRPr="003D72C3">
        <w:t>such as the low initial SoC in UC3 or the long connection period in UC2</w:t>
      </w:r>
      <w:r w:rsidR="00592E47">
        <w:t>, mentioned</w:t>
      </w:r>
      <w:r w:rsidRPr="003D72C3">
        <w:t xml:space="preserve"> did not translate into a strong perceived advantage. This suggests that small variations in timing and SoC targets can significantly affect system performance, but do not always yield better outcomes.</w:t>
      </w:r>
    </w:p>
    <w:p w14:paraId="585D081B" w14:textId="1671A35B" w:rsidR="00C0363E" w:rsidRPr="003D72C3" w:rsidRDefault="00C0363E" w:rsidP="00C0363E">
      <w:pPr>
        <w:keepNext/>
      </w:pPr>
      <w:r w:rsidRPr="003D72C3">
        <w:rPr>
          <w:noProof/>
        </w:rPr>
        <w:drawing>
          <wp:inline distT="0" distB="0" distL="0" distR="0" wp14:anchorId="3FAFDA78" wp14:editId="047B970E">
            <wp:extent cx="2879725" cy="1805940"/>
            <wp:effectExtent l="0" t="0" r="0" b="3810"/>
            <wp:docPr id="148355147" name="Image 2" descr="Une image contenant texte, capture d’écran, diagramme, Tracé&#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55147" name="Image 2" descr="Une image contenant texte, capture d’écran, diagramme, Tracé&#10;&#10;Le contenu généré par l’IA peut être incorrect."/>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t="-5177" b="-1"/>
                    <a:stretch>
                      <a:fillRect/>
                    </a:stretch>
                  </pic:blipFill>
                  <pic:spPr bwMode="auto">
                    <a:xfrm>
                      <a:off x="0" y="0"/>
                      <a:ext cx="2879725" cy="1805940"/>
                    </a:xfrm>
                    <a:prstGeom prst="rect">
                      <a:avLst/>
                    </a:prstGeom>
                    <a:noFill/>
                    <a:ln>
                      <a:noFill/>
                    </a:ln>
                    <a:extLst>
                      <a:ext uri="{53640926-AAD7-44D8-BBD7-CCE9431645EC}">
                        <a14:shadowObscured xmlns:a14="http://schemas.microsoft.com/office/drawing/2010/main"/>
                      </a:ext>
                    </a:extLst>
                  </pic:spPr>
                </pic:pic>
              </a:graphicData>
            </a:graphic>
          </wp:inline>
        </w:drawing>
      </w:r>
    </w:p>
    <w:p w14:paraId="35F70581" w14:textId="78660718" w:rsidR="00F32CB3" w:rsidRDefault="00C0363E" w:rsidP="000A63E5">
      <w:pPr>
        <w:pStyle w:val="Lgende"/>
        <w:jc w:val="both"/>
      </w:pPr>
      <w:r w:rsidRPr="003D72C3">
        <w:t xml:space="preserve">Figure </w:t>
      </w:r>
      <w:r w:rsidR="00554BEA" w:rsidRPr="003D72C3">
        <w:t>6</w:t>
      </w:r>
      <w:del w:id="30" w:author="Marentič, Tim" w:date="2025-07-17T10:00:00Z" w16du:dateUtc="2025-07-17T08:00:00Z">
        <w:r w:rsidR="00554BEA" w:rsidRPr="003D72C3" w:rsidDel="00E909E6">
          <w:delText xml:space="preserve"> </w:delText>
        </w:r>
      </w:del>
      <w:r w:rsidR="00554BEA" w:rsidRPr="003D72C3">
        <w:t>:</w:t>
      </w:r>
      <w:r w:rsidRPr="003D72C3">
        <w:t xml:space="preserve"> User </w:t>
      </w:r>
      <w:r w:rsidR="00E909E6">
        <w:t xml:space="preserve">perception </w:t>
      </w:r>
      <w:r w:rsidRPr="003D72C3">
        <w:t xml:space="preserve">the three tested </w:t>
      </w:r>
      <w:r w:rsidR="00E909E6">
        <w:t>UCs</w:t>
      </w:r>
      <w:r w:rsidR="00E909E6" w:rsidRPr="003D72C3">
        <w:t xml:space="preserve"> </w:t>
      </w:r>
    </w:p>
    <w:p w14:paraId="47CDB686" w14:textId="4ED97476" w:rsidR="0026003E" w:rsidRPr="0026003E" w:rsidRDefault="0026003E">
      <w:pPr>
        <w:pPrChange w:id="31" w:author="Marentič, Tim" w:date="2025-07-17T10:06:00Z" w16du:dateUtc="2025-07-17T08:06:00Z">
          <w:pPr>
            <w:pStyle w:val="Lgende"/>
            <w:jc w:val="both"/>
          </w:pPr>
        </w:pPrChange>
      </w:pPr>
      <w:r>
        <w:t xml:space="preserve">    </w:t>
      </w:r>
      <w:r w:rsidRPr="003D72C3">
        <w:t xml:space="preserve">Overall, the simulator was positively received. Users appreciated the clarity of the visuals, the ease of use, and the ability to observe how different parameters affect results. Suggestions included adding tooltips for KPIs, enabling result export in table format, and extending the simulation window beyond 24 hours. One participant emphasized the tool’s potential for teaching energy </w:t>
      </w:r>
      <w:r w:rsidR="002C64A2">
        <w:t xml:space="preserve">activated </w:t>
      </w:r>
      <w:r w:rsidRPr="003D72C3">
        <w:t>flexibility and user behaviour in academic settings.</w:t>
      </w:r>
    </w:p>
    <w:p w14:paraId="5D5A115A" w14:textId="67F0AF0B" w:rsidR="00F32CB3" w:rsidRPr="003D72C3" w:rsidRDefault="00F32CB3" w:rsidP="00F32CB3">
      <w:pPr>
        <w:pStyle w:val="Titre1"/>
        <w:rPr>
          <w:kern w:val="3"/>
        </w:rPr>
      </w:pPr>
      <w:r w:rsidRPr="003D72C3">
        <w:rPr>
          <w:kern w:val="3"/>
        </w:rPr>
        <w:t>Conclusion</w:t>
      </w:r>
    </w:p>
    <w:p w14:paraId="4EDC5764" w14:textId="3AB71EAD" w:rsidR="00AE3B31" w:rsidRPr="003D72C3" w:rsidRDefault="00AE3B31">
      <w:pPr>
        <w:tabs>
          <w:tab w:val="clear" w:pos="284"/>
          <w:tab w:val="clear" w:pos="4536"/>
        </w:tabs>
        <w:spacing w:beforeAutospacing="1" w:afterAutospacing="1"/>
        <w:pPrChange w:id="32" w:author="Marentič, Tim" w:date="2025-07-17T09:49:00Z" w16du:dateUtc="2025-07-17T07:49:00Z">
          <w:pPr>
            <w:tabs>
              <w:tab w:val="clear" w:pos="284"/>
              <w:tab w:val="clear" w:pos="4536"/>
            </w:tabs>
            <w:spacing w:beforeAutospacing="1" w:afterAutospacing="1"/>
            <w:jc w:val="left"/>
          </w:pPr>
        </w:pPrChange>
      </w:pPr>
      <w:r w:rsidRPr="003D72C3">
        <w:t>This paper present</w:t>
      </w:r>
      <w:r w:rsidR="00E13835">
        <w:t>s</w:t>
      </w:r>
      <w:r w:rsidRPr="003D72C3">
        <w:t xml:space="preserve"> a </w:t>
      </w:r>
      <w:r w:rsidR="00E13835">
        <w:t xml:space="preserve">V2Hsim </w:t>
      </w:r>
      <w:r w:rsidRPr="003D72C3">
        <w:t xml:space="preserve">simulation tool designed to explore V2H strategies across different </w:t>
      </w:r>
      <w:r w:rsidR="00611EDD">
        <w:t xml:space="preserve">EV </w:t>
      </w:r>
      <w:r w:rsidR="003638D5">
        <w:t>profiles</w:t>
      </w:r>
      <w:r w:rsidR="00611EDD">
        <w:t xml:space="preserve"> and specifications, </w:t>
      </w:r>
      <w:r w:rsidRPr="003D72C3">
        <w:t xml:space="preserve">cities, seasons, and </w:t>
      </w:r>
      <w:r w:rsidR="003B19D2">
        <w:t>home</w:t>
      </w:r>
      <w:r w:rsidR="00AC5463">
        <w:t xml:space="preserve"> demand</w:t>
      </w:r>
      <w:r w:rsidR="00E13835" w:rsidRPr="003D72C3">
        <w:t xml:space="preserve"> </w:t>
      </w:r>
      <w:r w:rsidRPr="003D72C3">
        <w:t xml:space="preserve">profiles. Through a simple visual </w:t>
      </w:r>
      <w:r w:rsidR="003B19D2" w:rsidRPr="003D72C3">
        <w:t>interface,</w:t>
      </w:r>
      <w:r w:rsidR="0095174A">
        <w:t xml:space="preserve"> it </w:t>
      </w:r>
      <w:r w:rsidR="006E499A">
        <w:t>graphically</w:t>
      </w:r>
      <w:r w:rsidR="0095174A">
        <w:t xml:space="preserve"> </w:t>
      </w:r>
      <w:r w:rsidR="0095174A">
        <w:t xml:space="preserve">presents the </w:t>
      </w:r>
      <w:r w:rsidR="006E499A">
        <w:t>results</w:t>
      </w:r>
      <w:r w:rsidR="0095174A">
        <w:t xml:space="preserve"> </w:t>
      </w:r>
      <w:r w:rsidR="003B19D2">
        <w:t>and</w:t>
      </w:r>
      <w:r w:rsidR="004645D9">
        <w:t xml:space="preserve"> calculates </w:t>
      </w:r>
      <w:r w:rsidR="00E13835">
        <w:t>KPIs</w:t>
      </w:r>
      <w:r w:rsidRPr="003D72C3">
        <w:t xml:space="preserve"> such as </w:t>
      </w:r>
      <w:r w:rsidR="00E13835">
        <w:t xml:space="preserve">activated </w:t>
      </w:r>
      <w:r w:rsidRPr="003D72C3">
        <w:t xml:space="preserve">flexibility, savings, and </w:t>
      </w:r>
      <w:r w:rsidR="00E13835">
        <w:t xml:space="preserve">energy </w:t>
      </w:r>
      <w:r w:rsidRPr="003D72C3">
        <w:t>self-sufficiency, supporting both technical assessment and educational use.</w:t>
      </w:r>
    </w:p>
    <w:p w14:paraId="761171EA" w14:textId="77777777" w:rsidR="00AE3B31" w:rsidRPr="003D72C3" w:rsidRDefault="00AE3B31">
      <w:pPr>
        <w:tabs>
          <w:tab w:val="clear" w:pos="284"/>
          <w:tab w:val="clear" w:pos="4536"/>
        </w:tabs>
        <w:spacing w:beforeAutospacing="1" w:afterAutospacing="1"/>
        <w:pPrChange w:id="33" w:author="Marentič, Tim" w:date="2025-07-17T09:49:00Z" w16du:dateUtc="2025-07-17T07:49:00Z">
          <w:pPr>
            <w:tabs>
              <w:tab w:val="clear" w:pos="284"/>
              <w:tab w:val="clear" w:pos="4536"/>
            </w:tabs>
            <w:spacing w:beforeAutospacing="1" w:afterAutospacing="1"/>
            <w:jc w:val="left"/>
          </w:pPr>
        </w:pPrChange>
      </w:pPr>
      <w:r w:rsidRPr="003D72C3">
        <w:t> </w:t>
      </w:r>
      <w:r w:rsidRPr="003D72C3">
        <w:t>Initial testing with domain experts confirmed its usability and conceptual consistency. Participants were able to interpret key trends, identify performance variations across scenarios, and provided constructive suggestions for future improvement. These insights contributed directly to refining the interface and validating the overall approach.</w:t>
      </w:r>
    </w:p>
    <w:p w14:paraId="164C0F01" w14:textId="3683A447" w:rsidR="00AE3B31" w:rsidRPr="003D72C3" w:rsidRDefault="00AE3B31">
      <w:pPr>
        <w:tabs>
          <w:tab w:val="clear" w:pos="284"/>
          <w:tab w:val="clear" w:pos="4536"/>
        </w:tabs>
        <w:spacing w:beforeAutospacing="1" w:afterAutospacing="1"/>
        <w:pPrChange w:id="34" w:author="Marentič, Tim" w:date="2025-07-17T09:49:00Z" w16du:dateUtc="2025-07-17T07:49:00Z">
          <w:pPr>
            <w:tabs>
              <w:tab w:val="clear" w:pos="284"/>
              <w:tab w:val="clear" w:pos="4536"/>
            </w:tabs>
            <w:spacing w:beforeAutospacing="1" w:afterAutospacing="1"/>
            <w:jc w:val="left"/>
          </w:pPr>
        </w:pPrChange>
      </w:pPr>
      <w:r w:rsidRPr="003D72C3">
        <w:t> </w:t>
      </w:r>
      <w:r w:rsidRPr="003D72C3">
        <w:t xml:space="preserve">A case study on battery size showed that, under short connection times, larger </w:t>
      </w:r>
      <w:r w:rsidR="00333F37">
        <w:t>EV battery</w:t>
      </w:r>
      <w:r w:rsidR="006E350C">
        <w:t xml:space="preserve"> </w:t>
      </w:r>
      <w:r w:rsidRPr="003D72C3">
        <w:t>capacities do not necessarily enhance performance. This highlights the tool’s ability to test realistic trade-offs and challenge assumptions.</w:t>
      </w:r>
    </w:p>
    <w:p w14:paraId="7FD3D8CE" w14:textId="62CB4E9A" w:rsidR="00774BD3" w:rsidRPr="003D72C3" w:rsidRDefault="00AE3B31">
      <w:pPr>
        <w:tabs>
          <w:tab w:val="clear" w:pos="284"/>
          <w:tab w:val="clear" w:pos="4536"/>
        </w:tabs>
        <w:spacing w:beforeAutospacing="1" w:afterAutospacing="1"/>
        <w:pPrChange w:id="35" w:author="Marentič, Tim" w:date="2025-07-17T09:49:00Z" w16du:dateUtc="2025-07-17T07:49:00Z">
          <w:pPr>
            <w:tabs>
              <w:tab w:val="clear" w:pos="284"/>
              <w:tab w:val="clear" w:pos="4536"/>
            </w:tabs>
            <w:spacing w:beforeAutospacing="1" w:afterAutospacing="1"/>
            <w:jc w:val="left"/>
          </w:pPr>
        </w:pPrChange>
      </w:pPr>
      <w:r w:rsidRPr="003D72C3">
        <w:t> </w:t>
      </w:r>
      <w:r w:rsidRPr="003D72C3">
        <w:t>The simulator stands out for its flexibility, ease of use, and ability to support non-specialists in exploring V2H scenarios. Future developments may include multi-day simulations, EV fleet aggregation, and real-time data integration</w:t>
      </w:r>
      <w:r w:rsidR="00D13DE9">
        <w:t>,</w:t>
      </w:r>
      <w:r w:rsidR="00D13DE9" w:rsidRPr="00D13DE9">
        <w:t xml:space="preserve"> </w:t>
      </w:r>
      <w:r w:rsidR="00D13DE9" w:rsidRPr="003D72C3">
        <w:t>enhancing the tool’s value for research</w:t>
      </w:r>
      <w:r w:rsidR="00D13DE9">
        <w:t xml:space="preserve"> and educational us</w:t>
      </w:r>
    </w:p>
    <w:p w14:paraId="13290BB5" w14:textId="77777777" w:rsidR="00F32CB3" w:rsidRPr="003D72C3" w:rsidRDefault="00F32CB3" w:rsidP="00F32CB3">
      <w:pPr>
        <w:rPr>
          <w:b/>
          <w:bCs/>
        </w:rPr>
      </w:pPr>
      <w:r w:rsidRPr="003D72C3">
        <w:rPr>
          <w:b/>
          <w:bCs/>
        </w:rPr>
        <w:t>Acknowledgements</w:t>
      </w:r>
    </w:p>
    <w:p w14:paraId="098AE172" w14:textId="5C4DF207" w:rsidR="00774BD3" w:rsidRPr="003D72C3" w:rsidRDefault="00ED6142" w:rsidP="00F32CB3">
      <w:r w:rsidRPr="002C64A2">
        <w:t xml:space="preserve">This research work was funded by European Union’s Horizon Europe R&amp;I programme under grant agreement no. 101056765. Views and opinions expressed in this document are however those of the authors only and do not necessarily reflect those of the European Union or the European Climate, Infrastructure and Environment Executive Agency (CINEA). Neither the European Union nor the grating authority can be held responsible for them. </w:t>
      </w:r>
      <w:r w:rsidR="00D13DE9" w:rsidRPr="003D72C3" w:rsidDel="00D13DE9">
        <w:t xml:space="preserve"> </w:t>
      </w:r>
    </w:p>
    <w:p w14:paraId="36FCDAA5" w14:textId="7E958BCC" w:rsidR="00774BD3" w:rsidRPr="003D72C3" w:rsidRDefault="00774BD3" w:rsidP="005F4513">
      <w:pPr>
        <w:rPr>
          <w:b/>
          <w:kern w:val="3"/>
          <w:sz w:val="24"/>
        </w:rPr>
      </w:pPr>
      <w:r w:rsidRPr="003D72C3">
        <w:rPr>
          <w:b/>
          <w:kern w:val="3"/>
          <w:sz w:val="24"/>
        </w:rPr>
        <w:t xml:space="preserve">References </w:t>
      </w:r>
    </w:p>
    <w:p w14:paraId="2DEC4CE6" w14:textId="4A2100C1" w:rsidR="005F4513" w:rsidRPr="003D72C3" w:rsidRDefault="005F4513" w:rsidP="005F4513">
      <w:r w:rsidRPr="003D72C3">
        <w:t xml:space="preserve">[1] M. Marentič, I. </w:t>
      </w:r>
      <w:proofErr w:type="spellStart"/>
      <w:r w:rsidRPr="003D72C3">
        <w:t>Mendek</w:t>
      </w:r>
      <w:proofErr w:type="spellEnd"/>
      <w:r w:rsidRPr="003D72C3">
        <w:t xml:space="preserve">, K. </w:t>
      </w:r>
      <w:proofErr w:type="spellStart"/>
      <w:r w:rsidRPr="003D72C3">
        <w:t>Anžur</w:t>
      </w:r>
      <w:proofErr w:type="spellEnd"/>
      <w:r w:rsidRPr="003D72C3">
        <w:t>, and M. Zajc, “Electric Vehicle Flexibility in Future Grids,” IEEE Transactions on Smart Grid, 2022.</w:t>
      </w:r>
    </w:p>
    <w:p w14:paraId="7B2F7B32" w14:textId="45E87248" w:rsidR="005F4513" w:rsidRPr="003D72C3" w:rsidRDefault="005F4513" w:rsidP="005F4513">
      <w:r w:rsidRPr="003D72C3">
        <w:t xml:space="preserve">[2] A. Lopez, et al., “Modelling User </w:t>
      </w:r>
      <w:proofErr w:type="spellStart"/>
      <w:r w:rsidRPr="003D72C3">
        <w:t>Behavior</w:t>
      </w:r>
      <w:proofErr w:type="spellEnd"/>
      <w:r w:rsidRPr="003D72C3">
        <w:t xml:space="preserve"> for V2X Applications,” Energies, vol. 15, no. 7, 2023.</w:t>
      </w:r>
    </w:p>
    <w:p w14:paraId="288AFBEF" w14:textId="3A642337" w:rsidR="00356673" w:rsidRPr="003D72C3" w:rsidRDefault="00356673" w:rsidP="00356673">
      <w:r w:rsidRPr="003D72C3">
        <w:rPr>
          <w:b/>
          <w:bCs/>
        </w:rPr>
        <w:t>[</w:t>
      </w:r>
      <w:r w:rsidR="002C64A2">
        <w:rPr>
          <w:b/>
          <w:bCs/>
        </w:rPr>
        <w:t>3</w:t>
      </w:r>
      <w:r w:rsidRPr="003D72C3">
        <w:rPr>
          <w:b/>
          <w:bCs/>
        </w:rPr>
        <w:t>]</w:t>
      </w:r>
      <w:r w:rsidRPr="003D72C3">
        <w:t xml:space="preserve"> International Energy Agency, </w:t>
      </w:r>
      <w:r w:rsidRPr="003D72C3">
        <w:rPr>
          <w:iCs/>
        </w:rPr>
        <w:t>Global EV Outlook 2021: Accelerating Ambitions Despite the Pandemic</w:t>
      </w:r>
      <w:r w:rsidRPr="003D72C3">
        <w:t>, IEA, 2021.</w:t>
      </w:r>
    </w:p>
    <w:p w14:paraId="76EFD098" w14:textId="4F1219D8" w:rsidR="00356673" w:rsidRPr="003D72C3" w:rsidRDefault="00356673" w:rsidP="00356673">
      <w:r w:rsidRPr="003D72C3">
        <w:rPr>
          <w:b/>
          <w:bCs/>
        </w:rPr>
        <w:t>[</w:t>
      </w:r>
      <w:r w:rsidR="002C64A2">
        <w:rPr>
          <w:b/>
          <w:bCs/>
        </w:rPr>
        <w:t>4</w:t>
      </w:r>
      <w:r w:rsidRPr="003D72C3">
        <w:rPr>
          <w:b/>
          <w:bCs/>
        </w:rPr>
        <w:t>]</w:t>
      </w:r>
      <w:r w:rsidRPr="003D72C3">
        <w:t xml:space="preserve"> G. Lopez, M. Marinelli, and F. </w:t>
      </w:r>
      <w:proofErr w:type="spellStart"/>
      <w:r w:rsidRPr="003D72C3">
        <w:t>Sossan</w:t>
      </w:r>
      <w:proofErr w:type="spellEnd"/>
      <w:r w:rsidRPr="003D72C3">
        <w:t xml:space="preserve">, “Impact of EV Traffic Patterns on Power System Operation: A Data-Driven Analysis,” </w:t>
      </w:r>
      <w:r w:rsidRPr="003D72C3">
        <w:rPr>
          <w:i/>
          <w:iCs/>
        </w:rPr>
        <w:t xml:space="preserve">IEEE Milan </w:t>
      </w:r>
      <w:proofErr w:type="spellStart"/>
      <w:r w:rsidRPr="003D72C3">
        <w:rPr>
          <w:i/>
          <w:iCs/>
        </w:rPr>
        <w:t>PowerTech</w:t>
      </w:r>
      <w:proofErr w:type="spellEnd"/>
      <w:r w:rsidRPr="003D72C3">
        <w:t>, 2019.</w:t>
      </w:r>
    </w:p>
    <w:p w14:paraId="69225013" w14:textId="6D2A23E6" w:rsidR="00356673" w:rsidRPr="003D72C3" w:rsidRDefault="00356673" w:rsidP="00356673">
      <w:r w:rsidRPr="003D72C3">
        <w:rPr>
          <w:b/>
          <w:bCs/>
        </w:rPr>
        <w:t>[</w:t>
      </w:r>
      <w:r w:rsidR="002C64A2">
        <w:rPr>
          <w:b/>
          <w:bCs/>
        </w:rPr>
        <w:t>5</w:t>
      </w:r>
      <w:r w:rsidRPr="003D72C3">
        <w:rPr>
          <w:b/>
          <w:bCs/>
        </w:rPr>
        <w:t>]</w:t>
      </w:r>
      <w:r w:rsidRPr="003D72C3">
        <w:t xml:space="preserve"> T. </w:t>
      </w:r>
      <w:proofErr w:type="spellStart"/>
      <w:r w:rsidRPr="003D72C3">
        <w:t>Capuder</w:t>
      </w:r>
      <w:proofErr w:type="spellEnd"/>
      <w:r w:rsidRPr="003D72C3">
        <w:t xml:space="preserve">, A. M. Foley, M. J. de Oliveira, A. Ćosić, and M. B. de Almeida, “Review of Simulation Tools for Power Systems with High Shares of Distributed Energy Resources,” </w:t>
      </w:r>
      <w:r w:rsidRPr="003D72C3">
        <w:rPr>
          <w:i/>
          <w:iCs/>
        </w:rPr>
        <w:t>Renewable and Sustainable Energy Reviews</w:t>
      </w:r>
      <w:r w:rsidRPr="003D72C3">
        <w:t>, vol. 133, p. 110280, 2020.</w:t>
      </w:r>
    </w:p>
    <w:p w14:paraId="53DDDDC5" w14:textId="794C521E" w:rsidR="00521EA2" w:rsidRPr="00327361" w:rsidRDefault="00521EA2" w:rsidP="00602F69">
      <w:r w:rsidRPr="003D72C3">
        <w:rPr>
          <w:b/>
          <w:bCs/>
        </w:rPr>
        <w:t>[</w:t>
      </w:r>
      <w:r w:rsidR="002C64A2">
        <w:rPr>
          <w:b/>
          <w:bCs/>
        </w:rPr>
        <w:t>6</w:t>
      </w:r>
      <w:r w:rsidRPr="003D72C3">
        <w:rPr>
          <w:b/>
          <w:bCs/>
        </w:rPr>
        <w:t>]</w:t>
      </w:r>
      <w:r w:rsidRPr="003D72C3">
        <w:t xml:space="preserve"> I. Richardson, M. Thomson, D. Infield, and C. Clifford, “Domestic electricity use: A high-resolution energy demand model,” </w:t>
      </w:r>
      <w:r w:rsidRPr="003D72C3">
        <w:rPr>
          <w:i/>
          <w:iCs/>
        </w:rPr>
        <w:t>Energy and Buildings</w:t>
      </w:r>
      <w:r w:rsidRPr="003D72C3">
        <w:t>, vol. 42, no. 10, pp. 1878–1887, 2010.</w:t>
      </w:r>
    </w:p>
    <w:sectPr w:rsidR="00521EA2" w:rsidRPr="00327361" w:rsidSect="008240A9">
      <w:type w:val="continuous"/>
      <w:pgSz w:w="11906" w:h="16838" w:code="9"/>
      <w:pgMar w:top="1276" w:right="1276" w:bottom="1276" w:left="1276" w:header="1701" w:footer="720" w:gutter="0"/>
      <w:cols w:num="2" w:space="284"/>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6" w:author="Marentič, Tim" w:date="2025-07-17T09:08:00Z" w:initials="TM">
    <w:p w14:paraId="5B961BCB" w14:textId="240B92A9" w:rsidR="00703051" w:rsidRDefault="00703051" w:rsidP="00703051">
      <w:pPr>
        <w:pStyle w:val="Commentaire"/>
        <w:jc w:val="left"/>
      </w:pPr>
      <w:r>
        <w:rPr>
          <w:rStyle w:val="Marquedecommentaire"/>
        </w:rPr>
        <w:annotationRef/>
      </w:r>
      <w:r>
        <w:t>For the figures descriptions use word function “Insert caption”. Therefore you can also make a cross reference to the figure in text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B961B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67893E9C" w16cex:dateUtc="2025-07-17T07:0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B961BCB" w16cid:durableId="67893E9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ECEDC0" w14:textId="77777777" w:rsidR="00CD3777" w:rsidRPr="003D72C3" w:rsidRDefault="00CD3777">
      <w:r w:rsidRPr="003D72C3">
        <w:separator/>
      </w:r>
    </w:p>
  </w:endnote>
  <w:endnote w:type="continuationSeparator" w:id="0">
    <w:p w14:paraId="38A24FA5" w14:textId="77777777" w:rsidR="00CD3777" w:rsidRPr="003D72C3" w:rsidRDefault="00CD3777">
      <w:r w:rsidRPr="003D72C3">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Aptos Display">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7CE551" w14:textId="77777777" w:rsidR="00CD3777" w:rsidRPr="003D72C3" w:rsidRDefault="00CD3777">
      <w:r w:rsidRPr="003D72C3">
        <w:separator/>
      </w:r>
    </w:p>
  </w:footnote>
  <w:footnote w:type="continuationSeparator" w:id="0">
    <w:p w14:paraId="483F58E9" w14:textId="77777777" w:rsidR="00CD3777" w:rsidRPr="003D72C3" w:rsidRDefault="00CD3777">
      <w:r w:rsidRPr="003D72C3">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3AB82F" w14:textId="77777777" w:rsidR="00F662F2" w:rsidRPr="003D72C3" w:rsidRDefault="00F662F2" w:rsidP="000A2858">
    <w:pPr>
      <w:pStyle w:val="En-tte"/>
      <w:rPr>
        <w:noProof w:val="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2EBA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09EA9BE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EE6E64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A110692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BB8C14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69A85F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6286D2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68AB1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3C4226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AC215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BE6BAD"/>
    <w:multiLevelType w:val="hybridMultilevel"/>
    <w:tmpl w:val="19A6561C"/>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1" w15:restartNumberingAfterBreak="0">
    <w:nsid w:val="0A841ED6"/>
    <w:multiLevelType w:val="multilevel"/>
    <w:tmpl w:val="0562C176"/>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12" w15:restartNumberingAfterBreak="0">
    <w:nsid w:val="2C933CCA"/>
    <w:multiLevelType w:val="hybridMultilevel"/>
    <w:tmpl w:val="5E625C4A"/>
    <w:lvl w:ilvl="0" w:tplc="B7F01992">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EAA5B15"/>
    <w:multiLevelType w:val="multilevel"/>
    <w:tmpl w:val="19CE4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6080042"/>
    <w:multiLevelType w:val="multilevel"/>
    <w:tmpl w:val="F62459E4"/>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pStyle w:val="Titre4"/>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15" w15:restartNumberingAfterBreak="0">
    <w:nsid w:val="3CDA29F7"/>
    <w:multiLevelType w:val="hybridMultilevel"/>
    <w:tmpl w:val="AC3ADFF8"/>
    <w:lvl w:ilvl="0" w:tplc="4C0CE98E">
      <w:start w:val="3"/>
      <w:numFmt w:val="bullet"/>
      <w:lvlText w:val="-"/>
      <w:lvlJc w:val="left"/>
      <w:pPr>
        <w:ind w:left="720" w:hanging="360"/>
      </w:pPr>
      <w:rPr>
        <w:rFonts w:ascii="Times New Roman" w:eastAsia="Times New Roman"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1ED6E53"/>
    <w:multiLevelType w:val="hybridMultilevel"/>
    <w:tmpl w:val="57FCF6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7583981"/>
    <w:multiLevelType w:val="hybridMultilevel"/>
    <w:tmpl w:val="0868EAC8"/>
    <w:lvl w:ilvl="0" w:tplc="34F879CE">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18" w15:restartNumberingAfterBreak="0">
    <w:nsid w:val="4AC11BF9"/>
    <w:multiLevelType w:val="singleLevel"/>
    <w:tmpl w:val="F8662DAE"/>
    <w:lvl w:ilvl="0">
      <w:start w:val="1"/>
      <w:numFmt w:val="decimal"/>
      <w:lvlText w:val="%1"/>
      <w:lvlJc w:val="left"/>
      <w:pPr>
        <w:tabs>
          <w:tab w:val="num" w:pos="360"/>
        </w:tabs>
        <w:ind w:left="360" w:hanging="360"/>
      </w:pPr>
    </w:lvl>
  </w:abstractNum>
  <w:abstractNum w:abstractNumId="19" w15:restartNumberingAfterBreak="0">
    <w:nsid w:val="4AE16ED7"/>
    <w:multiLevelType w:val="multilevel"/>
    <w:tmpl w:val="15AE1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490635"/>
    <w:multiLevelType w:val="hybridMultilevel"/>
    <w:tmpl w:val="BE98739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1" w15:restartNumberingAfterBreak="0">
    <w:nsid w:val="76323AC0"/>
    <w:multiLevelType w:val="hybridMultilevel"/>
    <w:tmpl w:val="6D1422F6"/>
    <w:lvl w:ilvl="0" w:tplc="34F879CE">
      <w:start w:val="1"/>
      <w:numFmt w:val="bullet"/>
      <w:lvlText w:val="-"/>
      <w:lvlJc w:val="left"/>
      <w:pPr>
        <w:ind w:left="720" w:hanging="360"/>
      </w:pPr>
      <w:rPr>
        <w:rFonts w:ascii="Times New Roman" w:eastAsia="Times New Roman" w:hAnsi="Times New Roman" w:cs="Times New Roman" w:hint="default"/>
      </w:rPr>
    </w:lvl>
    <w:lvl w:ilvl="1" w:tplc="04240003" w:tentative="1">
      <w:start w:val="1"/>
      <w:numFmt w:val="bullet"/>
      <w:lvlText w:val="o"/>
      <w:lvlJc w:val="left"/>
      <w:pPr>
        <w:ind w:left="1440" w:hanging="360"/>
      </w:pPr>
      <w:rPr>
        <w:rFonts w:ascii="Courier New" w:hAnsi="Courier New" w:cs="Courier New" w:hint="default"/>
      </w:rPr>
    </w:lvl>
    <w:lvl w:ilvl="2" w:tplc="04240005" w:tentative="1">
      <w:start w:val="1"/>
      <w:numFmt w:val="bullet"/>
      <w:lvlText w:val=""/>
      <w:lvlJc w:val="left"/>
      <w:pPr>
        <w:ind w:left="2160" w:hanging="360"/>
      </w:pPr>
      <w:rPr>
        <w:rFonts w:ascii="Wingdings" w:hAnsi="Wingdings" w:hint="default"/>
      </w:rPr>
    </w:lvl>
    <w:lvl w:ilvl="3" w:tplc="04240001" w:tentative="1">
      <w:start w:val="1"/>
      <w:numFmt w:val="bullet"/>
      <w:lvlText w:val=""/>
      <w:lvlJc w:val="left"/>
      <w:pPr>
        <w:ind w:left="2880" w:hanging="360"/>
      </w:pPr>
      <w:rPr>
        <w:rFonts w:ascii="Symbol" w:hAnsi="Symbol" w:hint="default"/>
      </w:rPr>
    </w:lvl>
    <w:lvl w:ilvl="4" w:tplc="04240003" w:tentative="1">
      <w:start w:val="1"/>
      <w:numFmt w:val="bullet"/>
      <w:lvlText w:val="o"/>
      <w:lvlJc w:val="left"/>
      <w:pPr>
        <w:ind w:left="3600" w:hanging="360"/>
      </w:pPr>
      <w:rPr>
        <w:rFonts w:ascii="Courier New" w:hAnsi="Courier New" w:cs="Courier New" w:hint="default"/>
      </w:rPr>
    </w:lvl>
    <w:lvl w:ilvl="5" w:tplc="04240005" w:tentative="1">
      <w:start w:val="1"/>
      <w:numFmt w:val="bullet"/>
      <w:lvlText w:val=""/>
      <w:lvlJc w:val="left"/>
      <w:pPr>
        <w:ind w:left="4320" w:hanging="360"/>
      </w:pPr>
      <w:rPr>
        <w:rFonts w:ascii="Wingdings" w:hAnsi="Wingdings" w:hint="default"/>
      </w:rPr>
    </w:lvl>
    <w:lvl w:ilvl="6" w:tplc="04240001" w:tentative="1">
      <w:start w:val="1"/>
      <w:numFmt w:val="bullet"/>
      <w:lvlText w:val=""/>
      <w:lvlJc w:val="left"/>
      <w:pPr>
        <w:ind w:left="5040" w:hanging="360"/>
      </w:pPr>
      <w:rPr>
        <w:rFonts w:ascii="Symbol" w:hAnsi="Symbol" w:hint="default"/>
      </w:rPr>
    </w:lvl>
    <w:lvl w:ilvl="7" w:tplc="04240003" w:tentative="1">
      <w:start w:val="1"/>
      <w:numFmt w:val="bullet"/>
      <w:lvlText w:val="o"/>
      <w:lvlJc w:val="left"/>
      <w:pPr>
        <w:ind w:left="5760" w:hanging="360"/>
      </w:pPr>
      <w:rPr>
        <w:rFonts w:ascii="Courier New" w:hAnsi="Courier New" w:cs="Courier New" w:hint="default"/>
      </w:rPr>
    </w:lvl>
    <w:lvl w:ilvl="8" w:tplc="04240005" w:tentative="1">
      <w:start w:val="1"/>
      <w:numFmt w:val="bullet"/>
      <w:lvlText w:val=""/>
      <w:lvlJc w:val="left"/>
      <w:pPr>
        <w:ind w:left="6480" w:hanging="360"/>
      </w:pPr>
      <w:rPr>
        <w:rFonts w:ascii="Wingdings" w:hAnsi="Wingdings" w:hint="default"/>
      </w:rPr>
    </w:lvl>
  </w:abstractNum>
  <w:abstractNum w:abstractNumId="22" w15:restartNumberingAfterBreak="0">
    <w:nsid w:val="7DCE13F8"/>
    <w:multiLevelType w:val="hybridMultilevel"/>
    <w:tmpl w:val="511AB9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08057756">
    <w:abstractNumId w:val="18"/>
  </w:num>
  <w:num w:numId="2" w16cid:durableId="862985923">
    <w:abstractNumId w:val="11"/>
  </w:num>
  <w:num w:numId="3" w16cid:durableId="1413771557">
    <w:abstractNumId w:val="14"/>
  </w:num>
  <w:num w:numId="4" w16cid:durableId="1549337207">
    <w:abstractNumId w:val="8"/>
  </w:num>
  <w:num w:numId="5" w16cid:durableId="957176018">
    <w:abstractNumId w:val="3"/>
  </w:num>
  <w:num w:numId="6" w16cid:durableId="677779293">
    <w:abstractNumId w:val="2"/>
  </w:num>
  <w:num w:numId="7" w16cid:durableId="2022196077">
    <w:abstractNumId w:val="1"/>
  </w:num>
  <w:num w:numId="8" w16cid:durableId="1933121853">
    <w:abstractNumId w:val="0"/>
  </w:num>
  <w:num w:numId="9" w16cid:durableId="2142455231">
    <w:abstractNumId w:val="9"/>
  </w:num>
  <w:num w:numId="10" w16cid:durableId="2061896519">
    <w:abstractNumId w:val="7"/>
  </w:num>
  <w:num w:numId="11" w16cid:durableId="1700275841">
    <w:abstractNumId w:val="6"/>
  </w:num>
  <w:num w:numId="12" w16cid:durableId="1641571431">
    <w:abstractNumId w:val="5"/>
  </w:num>
  <w:num w:numId="13" w16cid:durableId="141168180">
    <w:abstractNumId w:val="4"/>
  </w:num>
  <w:num w:numId="14" w16cid:durableId="1033845280">
    <w:abstractNumId w:val="21"/>
  </w:num>
  <w:num w:numId="15" w16cid:durableId="739443261">
    <w:abstractNumId w:val="10"/>
  </w:num>
  <w:num w:numId="16" w16cid:durableId="1472822580">
    <w:abstractNumId w:val="17"/>
  </w:num>
  <w:num w:numId="17" w16cid:durableId="2102405094">
    <w:abstractNumId w:val="20"/>
  </w:num>
  <w:num w:numId="18" w16cid:durableId="320353152">
    <w:abstractNumId w:val="13"/>
  </w:num>
  <w:num w:numId="19" w16cid:durableId="527841316">
    <w:abstractNumId w:val="22"/>
  </w:num>
  <w:num w:numId="20" w16cid:durableId="630749080">
    <w:abstractNumId w:val="16"/>
  </w:num>
  <w:num w:numId="21" w16cid:durableId="1688943190">
    <w:abstractNumId w:val="19"/>
  </w:num>
  <w:num w:numId="22" w16cid:durableId="601569342">
    <w:abstractNumId w:val="14"/>
    <w:lvlOverride w:ilvl="0">
      <w:startOverride w:val="2"/>
    </w:lvlOverride>
    <w:lvlOverride w:ilvl="1">
      <w:startOverride w:val="2"/>
    </w:lvlOverride>
  </w:num>
  <w:num w:numId="23" w16cid:durableId="976253092">
    <w:abstractNumId w:val="14"/>
    <w:lvlOverride w:ilvl="0">
      <w:startOverride w:val="2"/>
    </w:lvlOverride>
    <w:lvlOverride w:ilvl="1">
      <w:startOverride w:val="2"/>
    </w:lvlOverride>
  </w:num>
  <w:num w:numId="24" w16cid:durableId="496575388">
    <w:abstractNumId w:val="12"/>
  </w:num>
  <w:num w:numId="25" w16cid:durableId="1928225872">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ecilia lebarbey">
    <w15:presenceInfo w15:providerId="Windows Live" w15:userId="ba629d0cf30097fd"/>
  </w15:person>
  <w15:person w15:author="Marentič, Tim">
    <w15:presenceInfo w15:providerId="AD" w15:userId="S::tmarentic@fe1.uni-lj.si::5548df9f-e91a-4c13-83b6-c919cb59a70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embedSystemFonts/>
  <w:mirrorMargins/>
  <w:activeWritingStyle w:appName="MSWord" w:lang="en-US" w:vendorID="8" w:dllVersion="513" w:checkStyle="1"/>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ED5"/>
    <w:rsid w:val="0000081D"/>
    <w:rsid w:val="00021FBE"/>
    <w:rsid w:val="00022C3C"/>
    <w:rsid w:val="00023B6C"/>
    <w:rsid w:val="000266F7"/>
    <w:rsid w:val="00032653"/>
    <w:rsid w:val="00033A7B"/>
    <w:rsid w:val="00036B0D"/>
    <w:rsid w:val="00046A57"/>
    <w:rsid w:val="00063707"/>
    <w:rsid w:val="000658E2"/>
    <w:rsid w:val="00071D18"/>
    <w:rsid w:val="00073A3E"/>
    <w:rsid w:val="00076CA4"/>
    <w:rsid w:val="0007756A"/>
    <w:rsid w:val="00085BDD"/>
    <w:rsid w:val="00092E26"/>
    <w:rsid w:val="00095E7E"/>
    <w:rsid w:val="000A0AE2"/>
    <w:rsid w:val="000A2858"/>
    <w:rsid w:val="000A395F"/>
    <w:rsid w:val="000A63E5"/>
    <w:rsid w:val="000A651A"/>
    <w:rsid w:val="000B05A2"/>
    <w:rsid w:val="000B1064"/>
    <w:rsid w:val="000B2138"/>
    <w:rsid w:val="000B3388"/>
    <w:rsid w:val="000C13A8"/>
    <w:rsid w:val="000C504A"/>
    <w:rsid w:val="000D3AB7"/>
    <w:rsid w:val="000D594F"/>
    <w:rsid w:val="000D6E65"/>
    <w:rsid w:val="000E01A6"/>
    <w:rsid w:val="000E087A"/>
    <w:rsid w:val="000E3B09"/>
    <w:rsid w:val="000E52A5"/>
    <w:rsid w:val="000E53EC"/>
    <w:rsid w:val="000F1EFA"/>
    <w:rsid w:val="000F2F31"/>
    <w:rsid w:val="000F5BFD"/>
    <w:rsid w:val="000F65C8"/>
    <w:rsid w:val="000F7CFD"/>
    <w:rsid w:val="00101692"/>
    <w:rsid w:val="001030B4"/>
    <w:rsid w:val="00103775"/>
    <w:rsid w:val="00103FE8"/>
    <w:rsid w:val="00106605"/>
    <w:rsid w:val="00110CC8"/>
    <w:rsid w:val="0011601A"/>
    <w:rsid w:val="0011714C"/>
    <w:rsid w:val="00124957"/>
    <w:rsid w:val="00124B85"/>
    <w:rsid w:val="001309F1"/>
    <w:rsid w:val="00132062"/>
    <w:rsid w:val="00133656"/>
    <w:rsid w:val="001450DB"/>
    <w:rsid w:val="00145849"/>
    <w:rsid w:val="001515B5"/>
    <w:rsid w:val="001565F6"/>
    <w:rsid w:val="00171B86"/>
    <w:rsid w:val="00182319"/>
    <w:rsid w:val="00182909"/>
    <w:rsid w:val="001947B6"/>
    <w:rsid w:val="001950E2"/>
    <w:rsid w:val="001A215B"/>
    <w:rsid w:val="001C2A2C"/>
    <w:rsid w:val="001C6F1F"/>
    <w:rsid w:val="001D044A"/>
    <w:rsid w:val="001D3DFF"/>
    <w:rsid w:val="001D6CF3"/>
    <w:rsid w:val="001E6606"/>
    <w:rsid w:val="001E6720"/>
    <w:rsid w:val="001F0067"/>
    <w:rsid w:val="001F7AD8"/>
    <w:rsid w:val="0021658A"/>
    <w:rsid w:val="00217B5E"/>
    <w:rsid w:val="0022196A"/>
    <w:rsid w:val="00222197"/>
    <w:rsid w:val="0022554B"/>
    <w:rsid w:val="00230A62"/>
    <w:rsid w:val="00240862"/>
    <w:rsid w:val="0024549C"/>
    <w:rsid w:val="002464B1"/>
    <w:rsid w:val="00250812"/>
    <w:rsid w:val="00252B4C"/>
    <w:rsid w:val="00253D11"/>
    <w:rsid w:val="0026003E"/>
    <w:rsid w:val="00261310"/>
    <w:rsid w:val="00266FEE"/>
    <w:rsid w:val="00270494"/>
    <w:rsid w:val="00270F76"/>
    <w:rsid w:val="002757A1"/>
    <w:rsid w:val="00277CD2"/>
    <w:rsid w:val="00282EF3"/>
    <w:rsid w:val="0028383D"/>
    <w:rsid w:val="00284FE1"/>
    <w:rsid w:val="00293852"/>
    <w:rsid w:val="002943E2"/>
    <w:rsid w:val="00296894"/>
    <w:rsid w:val="0029703A"/>
    <w:rsid w:val="002A0804"/>
    <w:rsid w:val="002A42F3"/>
    <w:rsid w:val="002B49D9"/>
    <w:rsid w:val="002B4A69"/>
    <w:rsid w:val="002B64FE"/>
    <w:rsid w:val="002C474C"/>
    <w:rsid w:val="002C64A2"/>
    <w:rsid w:val="002D3265"/>
    <w:rsid w:val="002D3A28"/>
    <w:rsid w:val="002D7651"/>
    <w:rsid w:val="002D79A4"/>
    <w:rsid w:val="002D7C97"/>
    <w:rsid w:val="002E2870"/>
    <w:rsid w:val="002E5064"/>
    <w:rsid w:val="002E5497"/>
    <w:rsid w:val="002F3CBF"/>
    <w:rsid w:val="00300DCB"/>
    <w:rsid w:val="00301D36"/>
    <w:rsid w:val="00307DC8"/>
    <w:rsid w:val="003157E0"/>
    <w:rsid w:val="0031604D"/>
    <w:rsid w:val="00316163"/>
    <w:rsid w:val="00316BAB"/>
    <w:rsid w:val="00326A71"/>
    <w:rsid w:val="00326CE6"/>
    <w:rsid w:val="00327361"/>
    <w:rsid w:val="003323CA"/>
    <w:rsid w:val="003328A9"/>
    <w:rsid w:val="003337BE"/>
    <w:rsid w:val="00333F37"/>
    <w:rsid w:val="00334CE4"/>
    <w:rsid w:val="00335AA3"/>
    <w:rsid w:val="00341C2F"/>
    <w:rsid w:val="00343C96"/>
    <w:rsid w:val="00344ED1"/>
    <w:rsid w:val="00350398"/>
    <w:rsid w:val="00350F7C"/>
    <w:rsid w:val="003552B8"/>
    <w:rsid w:val="003552C4"/>
    <w:rsid w:val="00356673"/>
    <w:rsid w:val="00362B57"/>
    <w:rsid w:val="003638D5"/>
    <w:rsid w:val="003758F9"/>
    <w:rsid w:val="00376CE6"/>
    <w:rsid w:val="00377229"/>
    <w:rsid w:val="003812F3"/>
    <w:rsid w:val="00386338"/>
    <w:rsid w:val="00387CD6"/>
    <w:rsid w:val="003964D6"/>
    <w:rsid w:val="003A020C"/>
    <w:rsid w:val="003A3808"/>
    <w:rsid w:val="003A58DF"/>
    <w:rsid w:val="003B0D71"/>
    <w:rsid w:val="003B1193"/>
    <w:rsid w:val="003B19D2"/>
    <w:rsid w:val="003B256A"/>
    <w:rsid w:val="003B37D5"/>
    <w:rsid w:val="003B3C90"/>
    <w:rsid w:val="003B773D"/>
    <w:rsid w:val="003C38CC"/>
    <w:rsid w:val="003D02B9"/>
    <w:rsid w:val="003D5875"/>
    <w:rsid w:val="003D72C3"/>
    <w:rsid w:val="003E02D2"/>
    <w:rsid w:val="003E06AC"/>
    <w:rsid w:val="003E2562"/>
    <w:rsid w:val="003E6895"/>
    <w:rsid w:val="003E70DB"/>
    <w:rsid w:val="003F220A"/>
    <w:rsid w:val="003F3BD2"/>
    <w:rsid w:val="003F417B"/>
    <w:rsid w:val="00410DD6"/>
    <w:rsid w:val="004146B1"/>
    <w:rsid w:val="00431CFC"/>
    <w:rsid w:val="0043573F"/>
    <w:rsid w:val="004379CE"/>
    <w:rsid w:val="00442D9C"/>
    <w:rsid w:val="0045066F"/>
    <w:rsid w:val="00464278"/>
    <w:rsid w:val="004645D9"/>
    <w:rsid w:val="00465322"/>
    <w:rsid w:val="004708B5"/>
    <w:rsid w:val="00472924"/>
    <w:rsid w:val="00475B38"/>
    <w:rsid w:val="0048210E"/>
    <w:rsid w:val="00483D7C"/>
    <w:rsid w:val="00486AA4"/>
    <w:rsid w:val="00490753"/>
    <w:rsid w:val="0049161A"/>
    <w:rsid w:val="00493020"/>
    <w:rsid w:val="00494A1A"/>
    <w:rsid w:val="004A18A4"/>
    <w:rsid w:val="004A1ABF"/>
    <w:rsid w:val="004A48F8"/>
    <w:rsid w:val="004B2174"/>
    <w:rsid w:val="004C0262"/>
    <w:rsid w:val="004C40A9"/>
    <w:rsid w:val="004C5872"/>
    <w:rsid w:val="004D3CB9"/>
    <w:rsid w:val="004D7D24"/>
    <w:rsid w:val="004E1797"/>
    <w:rsid w:val="004F1B61"/>
    <w:rsid w:val="004F3787"/>
    <w:rsid w:val="004F502E"/>
    <w:rsid w:val="004F7309"/>
    <w:rsid w:val="00500BCD"/>
    <w:rsid w:val="0050111F"/>
    <w:rsid w:val="00501D28"/>
    <w:rsid w:val="00503D5F"/>
    <w:rsid w:val="00504AA4"/>
    <w:rsid w:val="005114EE"/>
    <w:rsid w:val="00511BB2"/>
    <w:rsid w:val="00512C13"/>
    <w:rsid w:val="0051553D"/>
    <w:rsid w:val="00515CCA"/>
    <w:rsid w:val="005179B6"/>
    <w:rsid w:val="00521EA2"/>
    <w:rsid w:val="00525C3C"/>
    <w:rsid w:val="00526529"/>
    <w:rsid w:val="00533CA6"/>
    <w:rsid w:val="005374CC"/>
    <w:rsid w:val="005404B8"/>
    <w:rsid w:val="00541BA1"/>
    <w:rsid w:val="00541BAB"/>
    <w:rsid w:val="00550C1D"/>
    <w:rsid w:val="00554850"/>
    <w:rsid w:val="00554BEA"/>
    <w:rsid w:val="00563B98"/>
    <w:rsid w:val="00567BEC"/>
    <w:rsid w:val="00575696"/>
    <w:rsid w:val="00580C13"/>
    <w:rsid w:val="005817C6"/>
    <w:rsid w:val="005902B4"/>
    <w:rsid w:val="00590D3A"/>
    <w:rsid w:val="005910D6"/>
    <w:rsid w:val="0059176F"/>
    <w:rsid w:val="00592E47"/>
    <w:rsid w:val="0059374C"/>
    <w:rsid w:val="00594506"/>
    <w:rsid w:val="00594F19"/>
    <w:rsid w:val="005A2605"/>
    <w:rsid w:val="005A3764"/>
    <w:rsid w:val="005A3B08"/>
    <w:rsid w:val="005A665D"/>
    <w:rsid w:val="005B2029"/>
    <w:rsid w:val="005D44D2"/>
    <w:rsid w:val="005E0651"/>
    <w:rsid w:val="005E0FA2"/>
    <w:rsid w:val="005E4017"/>
    <w:rsid w:val="005E43BF"/>
    <w:rsid w:val="005F110D"/>
    <w:rsid w:val="005F137A"/>
    <w:rsid w:val="005F1C2A"/>
    <w:rsid w:val="005F2364"/>
    <w:rsid w:val="005F2661"/>
    <w:rsid w:val="005F4382"/>
    <w:rsid w:val="005F4513"/>
    <w:rsid w:val="00602F69"/>
    <w:rsid w:val="0060443D"/>
    <w:rsid w:val="00605CFE"/>
    <w:rsid w:val="00611EDD"/>
    <w:rsid w:val="00612226"/>
    <w:rsid w:val="00613061"/>
    <w:rsid w:val="006272C4"/>
    <w:rsid w:val="006309C8"/>
    <w:rsid w:val="006313D4"/>
    <w:rsid w:val="00634484"/>
    <w:rsid w:val="006420E0"/>
    <w:rsid w:val="006465A4"/>
    <w:rsid w:val="006470F7"/>
    <w:rsid w:val="00654C59"/>
    <w:rsid w:val="00656815"/>
    <w:rsid w:val="00660886"/>
    <w:rsid w:val="00660896"/>
    <w:rsid w:val="0066211D"/>
    <w:rsid w:val="00663768"/>
    <w:rsid w:val="0066450D"/>
    <w:rsid w:val="00665037"/>
    <w:rsid w:val="006656B3"/>
    <w:rsid w:val="006707DB"/>
    <w:rsid w:val="00677BB1"/>
    <w:rsid w:val="00682DED"/>
    <w:rsid w:val="00683F2D"/>
    <w:rsid w:val="00686AFA"/>
    <w:rsid w:val="00694EC1"/>
    <w:rsid w:val="006A2354"/>
    <w:rsid w:val="006A72A9"/>
    <w:rsid w:val="006B3C73"/>
    <w:rsid w:val="006B7963"/>
    <w:rsid w:val="006B7C2E"/>
    <w:rsid w:val="006D1FAD"/>
    <w:rsid w:val="006D3E49"/>
    <w:rsid w:val="006D4DBC"/>
    <w:rsid w:val="006D75D1"/>
    <w:rsid w:val="006D7C4D"/>
    <w:rsid w:val="006E350C"/>
    <w:rsid w:val="006E499A"/>
    <w:rsid w:val="006E61FB"/>
    <w:rsid w:val="006E7773"/>
    <w:rsid w:val="006F2119"/>
    <w:rsid w:val="006F5942"/>
    <w:rsid w:val="00700940"/>
    <w:rsid w:val="00703051"/>
    <w:rsid w:val="007054DD"/>
    <w:rsid w:val="00710452"/>
    <w:rsid w:val="00711704"/>
    <w:rsid w:val="00720CA8"/>
    <w:rsid w:val="00732FFC"/>
    <w:rsid w:val="00734CA0"/>
    <w:rsid w:val="0073525E"/>
    <w:rsid w:val="0073765C"/>
    <w:rsid w:val="0073768B"/>
    <w:rsid w:val="00740064"/>
    <w:rsid w:val="00740D9D"/>
    <w:rsid w:val="00744164"/>
    <w:rsid w:val="00744E84"/>
    <w:rsid w:val="00752B79"/>
    <w:rsid w:val="00755F35"/>
    <w:rsid w:val="007568DA"/>
    <w:rsid w:val="00764437"/>
    <w:rsid w:val="00766B8D"/>
    <w:rsid w:val="0076719D"/>
    <w:rsid w:val="007723E3"/>
    <w:rsid w:val="00774BD3"/>
    <w:rsid w:val="00775702"/>
    <w:rsid w:val="00776FD0"/>
    <w:rsid w:val="0077754E"/>
    <w:rsid w:val="00785E93"/>
    <w:rsid w:val="007871E9"/>
    <w:rsid w:val="007877CF"/>
    <w:rsid w:val="0079717C"/>
    <w:rsid w:val="007974BB"/>
    <w:rsid w:val="007A0818"/>
    <w:rsid w:val="007A3BE8"/>
    <w:rsid w:val="007A4E2B"/>
    <w:rsid w:val="007A6154"/>
    <w:rsid w:val="007B2C45"/>
    <w:rsid w:val="007B3898"/>
    <w:rsid w:val="007B46F6"/>
    <w:rsid w:val="007B48B7"/>
    <w:rsid w:val="007B4F12"/>
    <w:rsid w:val="007B66A3"/>
    <w:rsid w:val="007C2F61"/>
    <w:rsid w:val="007D3742"/>
    <w:rsid w:val="007D447B"/>
    <w:rsid w:val="007E0D4C"/>
    <w:rsid w:val="007E31F5"/>
    <w:rsid w:val="007E7C27"/>
    <w:rsid w:val="007E7FDB"/>
    <w:rsid w:val="00801017"/>
    <w:rsid w:val="00806C63"/>
    <w:rsid w:val="0081211D"/>
    <w:rsid w:val="008122A4"/>
    <w:rsid w:val="00813B3B"/>
    <w:rsid w:val="008240A9"/>
    <w:rsid w:val="00827750"/>
    <w:rsid w:val="00831B78"/>
    <w:rsid w:val="00832E27"/>
    <w:rsid w:val="00864491"/>
    <w:rsid w:val="00872F6A"/>
    <w:rsid w:val="00875538"/>
    <w:rsid w:val="0088199E"/>
    <w:rsid w:val="00881B4D"/>
    <w:rsid w:val="00883403"/>
    <w:rsid w:val="00887CFC"/>
    <w:rsid w:val="00891667"/>
    <w:rsid w:val="008919FB"/>
    <w:rsid w:val="00891A9A"/>
    <w:rsid w:val="00893248"/>
    <w:rsid w:val="0089777B"/>
    <w:rsid w:val="008A2CAB"/>
    <w:rsid w:val="008A5C75"/>
    <w:rsid w:val="008A7C41"/>
    <w:rsid w:val="008B217B"/>
    <w:rsid w:val="008B3116"/>
    <w:rsid w:val="008B53A3"/>
    <w:rsid w:val="008B5A9C"/>
    <w:rsid w:val="008C0728"/>
    <w:rsid w:val="008C257D"/>
    <w:rsid w:val="008C6771"/>
    <w:rsid w:val="008D2501"/>
    <w:rsid w:val="008D2ED7"/>
    <w:rsid w:val="008E2EF4"/>
    <w:rsid w:val="008E4F66"/>
    <w:rsid w:val="008E66C0"/>
    <w:rsid w:val="008F1385"/>
    <w:rsid w:val="00900DB8"/>
    <w:rsid w:val="00904046"/>
    <w:rsid w:val="009070A2"/>
    <w:rsid w:val="00916F07"/>
    <w:rsid w:val="009310E9"/>
    <w:rsid w:val="00940879"/>
    <w:rsid w:val="00944FB4"/>
    <w:rsid w:val="009511CE"/>
    <w:rsid w:val="0095174A"/>
    <w:rsid w:val="00951DD3"/>
    <w:rsid w:val="00975F21"/>
    <w:rsid w:val="00976944"/>
    <w:rsid w:val="009818C6"/>
    <w:rsid w:val="009904EC"/>
    <w:rsid w:val="0099389D"/>
    <w:rsid w:val="009943C3"/>
    <w:rsid w:val="009948B6"/>
    <w:rsid w:val="00997943"/>
    <w:rsid w:val="009A3591"/>
    <w:rsid w:val="009A39DA"/>
    <w:rsid w:val="009A484F"/>
    <w:rsid w:val="009B013D"/>
    <w:rsid w:val="009B5C60"/>
    <w:rsid w:val="009B6E17"/>
    <w:rsid w:val="009B7504"/>
    <w:rsid w:val="009C002C"/>
    <w:rsid w:val="009C2B96"/>
    <w:rsid w:val="009C3C2B"/>
    <w:rsid w:val="009C646E"/>
    <w:rsid w:val="009C7BEB"/>
    <w:rsid w:val="009C7DAF"/>
    <w:rsid w:val="009D1E4B"/>
    <w:rsid w:val="009D2493"/>
    <w:rsid w:val="009D4907"/>
    <w:rsid w:val="009E3CE7"/>
    <w:rsid w:val="009E5B48"/>
    <w:rsid w:val="009E5E7F"/>
    <w:rsid w:val="009E7763"/>
    <w:rsid w:val="009F01DD"/>
    <w:rsid w:val="009F2209"/>
    <w:rsid w:val="009F2765"/>
    <w:rsid w:val="009F3219"/>
    <w:rsid w:val="009F5139"/>
    <w:rsid w:val="009F5536"/>
    <w:rsid w:val="00A01A34"/>
    <w:rsid w:val="00A03A5D"/>
    <w:rsid w:val="00A06714"/>
    <w:rsid w:val="00A06C08"/>
    <w:rsid w:val="00A06DF1"/>
    <w:rsid w:val="00A111A0"/>
    <w:rsid w:val="00A13A85"/>
    <w:rsid w:val="00A16ABC"/>
    <w:rsid w:val="00A222DE"/>
    <w:rsid w:val="00A23F4C"/>
    <w:rsid w:val="00A272B4"/>
    <w:rsid w:val="00A27EAE"/>
    <w:rsid w:val="00A36702"/>
    <w:rsid w:val="00A42312"/>
    <w:rsid w:val="00A45248"/>
    <w:rsid w:val="00A521AC"/>
    <w:rsid w:val="00A541B0"/>
    <w:rsid w:val="00A542AB"/>
    <w:rsid w:val="00A64959"/>
    <w:rsid w:val="00A664E6"/>
    <w:rsid w:val="00A67602"/>
    <w:rsid w:val="00A718AD"/>
    <w:rsid w:val="00A72947"/>
    <w:rsid w:val="00A76704"/>
    <w:rsid w:val="00A86B13"/>
    <w:rsid w:val="00A9466C"/>
    <w:rsid w:val="00A95A4F"/>
    <w:rsid w:val="00A9713E"/>
    <w:rsid w:val="00AA3246"/>
    <w:rsid w:val="00AA5860"/>
    <w:rsid w:val="00AA7F86"/>
    <w:rsid w:val="00AB0A23"/>
    <w:rsid w:val="00AB1FD1"/>
    <w:rsid w:val="00AB304E"/>
    <w:rsid w:val="00AB43F3"/>
    <w:rsid w:val="00AB6D38"/>
    <w:rsid w:val="00AC1FD6"/>
    <w:rsid w:val="00AC5463"/>
    <w:rsid w:val="00AD1E25"/>
    <w:rsid w:val="00AD2279"/>
    <w:rsid w:val="00AD2A35"/>
    <w:rsid w:val="00AD574D"/>
    <w:rsid w:val="00AE37CC"/>
    <w:rsid w:val="00AE3B31"/>
    <w:rsid w:val="00AE3ED8"/>
    <w:rsid w:val="00AE61C7"/>
    <w:rsid w:val="00B0010A"/>
    <w:rsid w:val="00B01395"/>
    <w:rsid w:val="00B066B8"/>
    <w:rsid w:val="00B11F69"/>
    <w:rsid w:val="00B15DC0"/>
    <w:rsid w:val="00B1642B"/>
    <w:rsid w:val="00B1655F"/>
    <w:rsid w:val="00B167C3"/>
    <w:rsid w:val="00B16ECC"/>
    <w:rsid w:val="00B175A1"/>
    <w:rsid w:val="00B178D5"/>
    <w:rsid w:val="00B224ED"/>
    <w:rsid w:val="00B24E55"/>
    <w:rsid w:val="00B259E1"/>
    <w:rsid w:val="00B26E94"/>
    <w:rsid w:val="00B271E8"/>
    <w:rsid w:val="00B31B66"/>
    <w:rsid w:val="00B36DEB"/>
    <w:rsid w:val="00B43E9E"/>
    <w:rsid w:val="00B55876"/>
    <w:rsid w:val="00B604B2"/>
    <w:rsid w:val="00B612D7"/>
    <w:rsid w:val="00B66C22"/>
    <w:rsid w:val="00B67BA2"/>
    <w:rsid w:val="00B70033"/>
    <w:rsid w:val="00B706C7"/>
    <w:rsid w:val="00B743FC"/>
    <w:rsid w:val="00B87EC8"/>
    <w:rsid w:val="00B87EDE"/>
    <w:rsid w:val="00B903EE"/>
    <w:rsid w:val="00B90481"/>
    <w:rsid w:val="00BA04EF"/>
    <w:rsid w:val="00BA0751"/>
    <w:rsid w:val="00BA4E6C"/>
    <w:rsid w:val="00BA59B3"/>
    <w:rsid w:val="00BB21C2"/>
    <w:rsid w:val="00BB74DF"/>
    <w:rsid w:val="00BC03B0"/>
    <w:rsid w:val="00BC74A2"/>
    <w:rsid w:val="00BD63AC"/>
    <w:rsid w:val="00BF1DD4"/>
    <w:rsid w:val="00BF36D3"/>
    <w:rsid w:val="00BF5F18"/>
    <w:rsid w:val="00BF74ED"/>
    <w:rsid w:val="00C0363E"/>
    <w:rsid w:val="00C06098"/>
    <w:rsid w:val="00C06BB0"/>
    <w:rsid w:val="00C133DB"/>
    <w:rsid w:val="00C1493C"/>
    <w:rsid w:val="00C16603"/>
    <w:rsid w:val="00C179B6"/>
    <w:rsid w:val="00C238BC"/>
    <w:rsid w:val="00C27F07"/>
    <w:rsid w:val="00C40636"/>
    <w:rsid w:val="00C42ED4"/>
    <w:rsid w:val="00C457EF"/>
    <w:rsid w:val="00C5043F"/>
    <w:rsid w:val="00C5147F"/>
    <w:rsid w:val="00C5268F"/>
    <w:rsid w:val="00C6016A"/>
    <w:rsid w:val="00C64718"/>
    <w:rsid w:val="00C66D17"/>
    <w:rsid w:val="00C70665"/>
    <w:rsid w:val="00C7287A"/>
    <w:rsid w:val="00C7379A"/>
    <w:rsid w:val="00C83623"/>
    <w:rsid w:val="00C83C82"/>
    <w:rsid w:val="00C87FAA"/>
    <w:rsid w:val="00C90D03"/>
    <w:rsid w:val="00C967E1"/>
    <w:rsid w:val="00CA5BF0"/>
    <w:rsid w:val="00CA64C2"/>
    <w:rsid w:val="00CA6AEC"/>
    <w:rsid w:val="00CB61DD"/>
    <w:rsid w:val="00CC1E07"/>
    <w:rsid w:val="00CC42B3"/>
    <w:rsid w:val="00CC4629"/>
    <w:rsid w:val="00CC71C6"/>
    <w:rsid w:val="00CC7254"/>
    <w:rsid w:val="00CC781B"/>
    <w:rsid w:val="00CD1725"/>
    <w:rsid w:val="00CD31AD"/>
    <w:rsid w:val="00CD3777"/>
    <w:rsid w:val="00CD60FD"/>
    <w:rsid w:val="00CD66D0"/>
    <w:rsid w:val="00CD6CA5"/>
    <w:rsid w:val="00CD6EF5"/>
    <w:rsid w:val="00CE0882"/>
    <w:rsid w:val="00CE20BC"/>
    <w:rsid w:val="00CE27E9"/>
    <w:rsid w:val="00CE5C07"/>
    <w:rsid w:val="00CE6271"/>
    <w:rsid w:val="00CF0609"/>
    <w:rsid w:val="00CF20D8"/>
    <w:rsid w:val="00CF225E"/>
    <w:rsid w:val="00D00381"/>
    <w:rsid w:val="00D0146C"/>
    <w:rsid w:val="00D0214A"/>
    <w:rsid w:val="00D06867"/>
    <w:rsid w:val="00D13DE9"/>
    <w:rsid w:val="00D17AD5"/>
    <w:rsid w:val="00D2348C"/>
    <w:rsid w:val="00D248EF"/>
    <w:rsid w:val="00D26C49"/>
    <w:rsid w:val="00D372FA"/>
    <w:rsid w:val="00D42DD8"/>
    <w:rsid w:val="00D46CCC"/>
    <w:rsid w:val="00D516AD"/>
    <w:rsid w:val="00D52454"/>
    <w:rsid w:val="00D53456"/>
    <w:rsid w:val="00D81036"/>
    <w:rsid w:val="00D93625"/>
    <w:rsid w:val="00DA1C2B"/>
    <w:rsid w:val="00DA2271"/>
    <w:rsid w:val="00DA2846"/>
    <w:rsid w:val="00DA2A33"/>
    <w:rsid w:val="00DA5591"/>
    <w:rsid w:val="00DA61F9"/>
    <w:rsid w:val="00DC2038"/>
    <w:rsid w:val="00DC6568"/>
    <w:rsid w:val="00DC69F0"/>
    <w:rsid w:val="00DD24BC"/>
    <w:rsid w:val="00DD56AF"/>
    <w:rsid w:val="00DD56E2"/>
    <w:rsid w:val="00DD58A8"/>
    <w:rsid w:val="00DD5E8B"/>
    <w:rsid w:val="00DD6C71"/>
    <w:rsid w:val="00DE003F"/>
    <w:rsid w:val="00DE2F10"/>
    <w:rsid w:val="00DE5021"/>
    <w:rsid w:val="00DE5ED5"/>
    <w:rsid w:val="00DF3FBF"/>
    <w:rsid w:val="00DF74FF"/>
    <w:rsid w:val="00E01730"/>
    <w:rsid w:val="00E026EB"/>
    <w:rsid w:val="00E07783"/>
    <w:rsid w:val="00E13835"/>
    <w:rsid w:val="00E148B1"/>
    <w:rsid w:val="00E20658"/>
    <w:rsid w:val="00E27A00"/>
    <w:rsid w:val="00E356D6"/>
    <w:rsid w:val="00E413A2"/>
    <w:rsid w:val="00E437AB"/>
    <w:rsid w:val="00E44E3A"/>
    <w:rsid w:val="00E53D99"/>
    <w:rsid w:val="00E54F5F"/>
    <w:rsid w:val="00E60956"/>
    <w:rsid w:val="00E60DE0"/>
    <w:rsid w:val="00E619B5"/>
    <w:rsid w:val="00E84AFA"/>
    <w:rsid w:val="00E8535B"/>
    <w:rsid w:val="00E870BE"/>
    <w:rsid w:val="00E87435"/>
    <w:rsid w:val="00E909E6"/>
    <w:rsid w:val="00E93F7D"/>
    <w:rsid w:val="00E95C29"/>
    <w:rsid w:val="00E96D2F"/>
    <w:rsid w:val="00EA0CEC"/>
    <w:rsid w:val="00EA1DEC"/>
    <w:rsid w:val="00EB022C"/>
    <w:rsid w:val="00EB0723"/>
    <w:rsid w:val="00EB424F"/>
    <w:rsid w:val="00EC29B6"/>
    <w:rsid w:val="00EC387D"/>
    <w:rsid w:val="00EC3C03"/>
    <w:rsid w:val="00EC72A2"/>
    <w:rsid w:val="00EC7C63"/>
    <w:rsid w:val="00ED2E06"/>
    <w:rsid w:val="00ED5F03"/>
    <w:rsid w:val="00ED6142"/>
    <w:rsid w:val="00ED7407"/>
    <w:rsid w:val="00EE5F3C"/>
    <w:rsid w:val="00EE668C"/>
    <w:rsid w:val="00EF6005"/>
    <w:rsid w:val="00EF6529"/>
    <w:rsid w:val="00EF72A2"/>
    <w:rsid w:val="00EF79BA"/>
    <w:rsid w:val="00F1013A"/>
    <w:rsid w:val="00F2276E"/>
    <w:rsid w:val="00F27FC7"/>
    <w:rsid w:val="00F31175"/>
    <w:rsid w:val="00F32CB3"/>
    <w:rsid w:val="00F33979"/>
    <w:rsid w:val="00F40DFB"/>
    <w:rsid w:val="00F5063E"/>
    <w:rsid w:val="00F57364"/>
    <w:rsid w:val="00F61940"/>
    <w:rsid w:val="00F662F2"/>
    <w:rsid w:val="00F73153"/>
    <w:rsid w:val="00F768FE"/>
    <w:rsid w:val="00F76C17"/>
    <w:rsid w:val="00F76C6D"/>
    <w:rsid w:val="00F80B77"/>
    <w:rsid w:val="00F8166E"/>
    <w:rsid w:val="00F915DA"/>
    <w:rsid w:val="00F923E0"/>
    <w:rsid w:val="00F94489"/>
    <w:rsid w:val="00F9466F"/>
    <w:rsid w:val="00F959E8"/>
    <w:rsid w:val="00F95A01"/>
    <w:rsid w:val="00FA0F31"/>
    <w:rsid w:val="00FA142E"/>
    <w:rsid w:val="00FA160A"/>
    <w:rsid w:val="00FA4949"/>
    <w:rsid w:val="00FA67B5"/>
    <w:rsid w:val="00FB0C99"/>
    <w:rsid w:val="00FB1D24"/>
    <w:rsid w:val="00FB24DF"/>
    <w:rsid w:val="00FB30E7"/>
    <w:rsid w:val="00FB37EF"/>
    <w:rsid w:val="00FD149F"/>
    <w:rsid w:val="00FD6FC6"/>
    <w:rsid w:val="00FE3316"/>
    <w:rsid w:val="00FE39A5"/>
    <w:rsid w:val="00FE3CF5"/>
    <w:rsid w:val="00FF53EE"/>
    <w:rsid w:val="035FA85D"/>
    <w:rsid w:val="136296FD"/>
    <w:rsid w:val="191D11D7"/>
    <w:rsid w:val="48C84F29"/>
    <w:rsid w:val="4ECDCFE2"/>
    <w:rsid w:val="5863091B"/>
    <w:rsid w:val="5F6A97D5"/>
    <w:rsid w:val="69AB5500"/>
    <w:rsid w:val="7461ED77"/>
    <w:rsid w:val="7A552C09"/>
  </w:rsids>
  <m:mathPr>
    <m:mathFont m:val="Cambria Math"/>
    <m:brkBin m:val="before"/>
    <m:brkBinSub m:val="--"/>
    <m:smallFrac m:val="0"/>
    <m:dispDef/>
    <m:lMargin m:val="0"/>
    <m:rMargin m:val="0"/>
    <m:defJc m:val="centerGroup"/>
    <m:wrapIndent m:val="1440"/>
    <m:intLim m:val="subSup"/>
    <m:naryLim m:val="undOvr"/>
  </m:mathPr>
  <w:themeFontLang w:val="sl-SI"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5B3C7C"/>
  <w15:chartTrackingRefBased/>
  <w15:docId w15:val="{252FD832-3D55-4878-A499-02FEEB60B7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sl-SI" w:eastAsia="sl-S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tabs>
        <w:tab w:val="left" w:pos="284"/>
        <w:tab w:val="right" w:pos="4536"/>
      </w:tabs>
      <w:jc w:val="both"/>
    </w:pPr>
    <w:rPr>
      <w:lang w:val="en-GB" w:eastAsia="en-US"/>
    </w:rPr>
  </w:style>
  <w:style w:type="paragraph" w:styleId="Titre1">
    <w:name w:val="heading 1"/>
    <w:basedOn w:val="Normal"/>
    <w:next w:val="Normal"/>
    <w:qFormat/>
    <w:pPr>
      <w:keepNext/>
      <w:numPr>
        <w:numId w:val="3"/>
      </w:numPr>
      <w:tabs>
        <w:tab w:val="num" w:pos="284"/>
      </w:tabs>
      <w:spacing w:before="60" w:after="120"/>
      <w:ind w:left="284" w:hanging="284"/>
      <w:jc w:val="left"/>
      <w:outlineLvl w:val="0"/>
    </w:pPr>
    <w:rPr>
      <w:b/>
      <w:kern w:val="28"/>
      <w:sz w:val="24"/>
    </w:rPr>
  </w:style>
  <w:style w:type="paragraph" w:styleId="Titre2">
    <w:name w:val="heading 2"/>
    <w:basedOn w:val="Normal"/>
    <w:next w:val="Normal"/>
    <w:qFormat/>
    <w:pPr>
      <w:keepNext/>
      <w:numPr>
        <w:ilvl w:val="1"/>
        <w:numId w:val="3"/>
      </w:numPr>
      <w:tabs>
        <w:tab w:val="clear" w:pos="284"/>
        <w:tab w:val="clear" w:pos="576"/>
        <w:tab w:val="left" w:pos="454"/>
      </w:tabs>
      <w:spacing w:before="60" w:after="120"/>
      <w:ind w:left="454" w:hanging="454"/>
      <w:jc w:val="left"/>
      <w:outlineLvl w:val="1"/>
    </w:pPr>
    <w:rPr>
      <w:b/>
    </w:rPr>
  </w:style>
  <w:style w:type="paragraph" w:styleId="Titre3">
    <w:name w:val="heading 3"/>
    <w:basedOn w:val="Normal"/>
    <w:next w:val="Normal"/>
    <w:qFormat/>
    <w:pPr>
      <w:keepNext/>
      <w:numPr>
        <w:ilvl w:val="2"/>
        <w:numId w:val="3"/>
      </w:numPr>
      <w:tabs>
        <w:tab w:val="clear" w:pos="284"/>
      </w:tabs>
      <w:spacing w:before="60" w:after="120"/>
      <w:jc w:val="left"/>
      <w:outlineLvl w:val="2"/>
    </w:pPr>
    <w:rPr>
      <w:b/>
      <w:sz w:val="22"/>
    </w:rPr>
  </w:style>
  <w:style w:type="paragraph" w:styleId="Titre4">
    <w:name w:val="heading 4"/>
    <w:basedOn w:val="Normal"/>
    <w:next w:val="Normal"/>
    <w:qFormat/>
    <w:pPr>
      <w:keepNext/>
      <w:numPr>
        <w:ilvl w:val="3"/>
        <w:numId w:val="3"/>
      </w:numPr>
      <w:tabs>
        <w:tab w:val="clear" w:pos="284"/>
      </w:tabs>
      <w:spacing w:before="60" w:after="120"/>
      <w:ind w:left="862" w:hanging="862"/>
      <w:jc w:val="left"/>
      <w:outlineLvl w:val="3"/>
    </w:pPr>
    <w:rPr>
      <w:b/>
    </w:rPr>
  </w:style>
  <w:style w:type="paragraph" w:styleId="Titre5">
    <w:name w:val="heading 5"/>
    <w:basedOn w:val="Normal"/>
    <w:next w:val="Normal"/>
    <w:qFormat/>
    <w:pPr>
      <w:numPr>
        <w:ilvl w:val="4"/>
        <w:numId w:val="3"/>
      </w:numPr>
      <w:spacing w:before="240" w:after="60"/>
      <w:outlineLvl w:val="4"/>
    </w:pPr>
    <w:rPr>
      <w:sz w:val="22"/>
    </w:rPr>
  </w:style>
  <w:style w:type="paragraph" w:styleId="Titre6">
    <w:name w:val="heading 6"/>
    <w:basedOn w:val="Normal"/>
    <w:next w:val="Normal"/>
    <w:qFormat/>
    <w:pPr>
      <w:numPr>
        <w:ilvl w:val="5"/>
        <w:numId w:val="3"/>
      </w:numPr>
      <w:spacing w:before="240" w:after="60"/>
      <w:outlineLvl w:val="5"/>
    </w:pPr>
    <w:rPr>
      <w:i/>
      <w:sz w:val="22"/>
    </w:rPr>
  </w:style>
  <w:style w:type="paragraph" w:styleId="Titre7">
    <w:name w:val="heading 7"/>
    <w:basedOn w:val="Normal"/>
    <w:next w:val="Normal"/>
    <w:qFormat/>
    <w:pPr>
      <w:numPr>
        <w:ilvl w:val="6"/>
        <w:numId w:val="3"/>
      </w:numPr>
      <w:spacing w:before="240" w:after="60"/>
      <w:outlineLvl w:val="6"/>
    </w:pPr>
    <w:rPr>
      <w:rFonts w:ascii="Arial" w:hAnsi="Arial"/>
    </w:rPr>
  </w:style>
  <w:style w:type="paragraph" w:styleId="Titre8">
    <w:name w:val="heading 8"/>
    <w:basedOn w:val="Normal"/>
    <w:next w:val="Normal"/>
    <w:qFormat/>
    <w:pPr>
      <w:numPr>
        <w:ilvl w:val="7"/>
        <w:numId w:val="3"/>
      </w:numPr>
      <w:spacing w:before="240" w:after="60"/>
      <w:outlineLvl w:val="7"/>
    </w:pPr>
    <w:rPr>
      <w:rFonts w:ascii="Arial" w:hAnsi="Arial"/>
      <w:i/>
    </w:rPr>
  </w:style>
  <w:style w:type="paragraph" w:styleId="Titre9">
    <w:name w:val="heading 9"/>
    <w:basedOn w:val="Normal"/>
    <w:next w:val="Normal"/>
    <w:qFormat/>
    <w:pPr>
      <w:numPr>
        <w:ilvl w:val="8"/>
        <w:numId w:val="3"/>
      </w:numPr>
      <w:spacing w:before="240" w:after="60"/>
      <w:outlineLvl w:val="8"/>
    </w:pPr>
    <w:rPr>
      <w:rFonts w:ascii="Arial" w:hAnsi="Arial"/>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pPr>
      <w:jc w:val="left"/>
    </w:pPr>
    <w:rPr>
      <w:i/>
      <w:sz w:val="18"/>
    </w:rPr>
  </w:style>
  <w:style w:type="paragraph" w:customStyle="1" w:styleId="ERKNaslov">
    <w:name w:val="ERK_Naslov"/>
    <w:basedOn w:val="Normal"/>
    <w:rsid w:val="00654C59"/>
    <w:pPr>
      <w:spacing w:after="360"/>
      <w:jc w:val="center"/>
    </w:pPr>
    <w:rPr>
      <w:b/>
      <w:sz w:val="34"/>
    </w:rPr>
  </w:style>
  <w:style w:type="paragraph" w:customStyle="1" w:styleId="ERKAvtorji">
    <w:name w:val="ERK_Avtorji"/>
    <w:basedOn w:val="Normal"/>
    <w:rsid w:val="000A2858"/>
    <w:pPr>
      <w:spacing w:after="120"/>
      <w:jc w:val="center"/>
    </w:pPr>
    <w:rPr>
      <w:b/>
      <w:sz w:val="24"/>
    </w:rPr>
  </w:style>
  <w:style w:type="paragraph" w:customStyle="1" w:styleId="ERKAffiliation">
    <w:name w:val="ERK_Affiliation"/>
    <w:basedOn w:val="Normal"/>
    <w:rsid w:val="000A2858"/>
    <w:pPr>
      <w:jc w:val="center"/>
    </w:pPr>
    <w:rPr>
      <w:i/>
    </w:rPr>
  </w:style>
  <w:style w:type="paragraph" w:customStyle="1" w:styleId="ERKTitle">
    <w:name w:val="ERK_Title"/>
    <w:basedOn w:val="ERKNaslov"/>
    <w:rsid w:val="008E2EF4"/>
    <w:pPr>
      <w:spacing w:after="240"/>
    </w:pPr>
    <w:rPr>
      <w:sz w:val="24"/>
      <w:lang w:val="en-US"/>
    </w:rPr>
  </w:style>
  <w:style w:type="paragraph" w:styleId="En-tte">
    <w:name w:val="header"/>
    <w:basedOn w:val="Normal"/>
    <w:pPr>
      <w:tabs>
        <w:tab w:val="clear" w:pos="284"/>
        <w:tab w:val="center" w:pos="4153"/>
        <w:tab w:val="right" w:pos="8306"/>
      </w:tabs>
      <w:jc w:val="left"/>
    </w:pPr>
    <w:rPr>
      <w:i/>
      <w:noProof/>
      <w:sz w:val="18"/>
    </w:rPr>
  </w:style>
  <w:style w:type="paragraph" w:styleId="Pieddepage">
    <w:name w:val="footer"/>
    <w:basedOn w:val="Normal"/>
    <w:pPr>
      <w:tabs>
        <w:tab w:val="clear" w:pos="284"/>
        <w:tab w:val="center" w:pos="4153"/>
        <w:tab w:val="right" w:pos="8306"/>
      </w:tabs>
    </w:pPr>
  </w:style>
  <w:style w:type="paragraph" w:styleId="Lgende">
    <w:name w:val="caption"/>
    <w:basedOn w:val="Normal"/>
    <w:next w:val="Normal"/>
    <w:qFormat/>
    <w:rsid w:val="00A67602"/>
    <w:pPr>
      <w:spacing w:before="120" w:after="120"/>
      <w:jc w:val="center"/>
    </w:pPr>
    <w:rPr>
      <w:sz w:val="18"/>
    </w:rPr>
  </w:style>
  <w:style w:type="character" w:styleId="Numrodepage">
    <w:name w:val="page number"/>
    <w:basedOn w:val="Policepardfaut"/>
  </w:style>
  <w:style w:type="character" w:styleId="Lienhypertexte">
    <w:name w:val="Hyperlink"/>
    <w:rPr>
      <w:color w:val="0000FF"/>
      <w:u w:val="single"/>
    </w:rPr>
  </w:style>
  <w:style w:type="table" w:styleId="Grilledutableau">
    <w:name w:val="Table Grid"/>
    <w:basedOn w:val="TableauNormal"/>
    <w:rsid w:val="00AD2A35"/>
    <w:pPr>
      <w:tabs>
        <w:tab w:val="left" w:pos="284"/>
        <w:tab w:val="right" w:pos="4536"/>
      </w:tabs>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RKRef">
    <w:name w:val="ERK_Ref"/>
    <w:basedOn w:val="Normal"/>
    <w:rsid w:val="00335AA3"/>
    <w:pPr>
      <w:tabs>
        <w:tab w:val="clear" w:pos="284"/>
        <w:tab w:val="clear" w:pos="4536"/>
        <w:tab w:val="left" w:pos="397"/>
      </w:tabs>
      <w:spacing w:after="60"/>
      <w:ind w:left="340" w:hanging="340"/>
    </w:pPr>
    <w:rPr>
      <w:sz w:val="18"/>
    </w:rPr>
  </w:style>
  <w:style w:type="paragraph" w:styleId="Textedebulles">
    <w:name w:val="Balloon Text"/>
    <w:basedOn w:val="Normal"/>
    <w:link w:val="TextedebullesCar"/>
    <w:rsid w:val="00BC03B0"/>
    <w:rPr>
      <w:rFonts w:ascii="Tahoma" w:hAnsi="Tahoma" w:cs="Tahoma"/>
      <w:sz w:val="16"/>
      <w:szCs w:val="16"/>
    </w:rPr>
  </w:style>
  <w:style w:type="character" w:customStyle="1" w:styleId="CorpsdetexteCar">
    <w:name w:val="Corps de texte Car"/>
    <w:link w:val="Corpsdetexte"/>
    <w:rsid w:val="00B903EE"/>
    <w:rPr>
      <w:i/>
      <w:sz w:val="18"/>
      <w:lang w:eastAsia="en-US"/>
    </w:rPr>
  </w:style>
  <w:style w:type="character" w:customStyle="1" w:styleId="TextedebullesCar">
    <w:name w:val="Texte de bulles Car"/>
    <w:link w:val="Textedebulles"/>
    <w:rsid w:val="00BC03B0"/>
    <w:rPr>
      <w:rFonts w:ascii="Tahoma" w:hAnsi="Tahoma" w:cs="Tahoma"/>
      <w:sz w:val="16"/>
      <w:szCs w:val="16"/>
      <w:lang w:eastAsia="en-US"/>
    </w:rPr>
  </w:style>
  <w:style w:type="paragraph" w:styleId="Paragraphedeliste">
    <w:name w:val="List Paragraph"/>
    <w:basedOn w:val="Normal"/>
    <w:uiPriority w:val="34"/>
    <w:qFormat/>
    <w:rsid w:val="0073768B"/>
    <w:pPr>
      <w:ind w:left="720"/>
      <w:contextualSpacing/>
    </w:pPr>
  </w:style>
  <w:style w:type="character" w:styleId="Mentionnonrsolue">
    <w:name w:val="Unresolved Mention"/>
    <w:basedOn w:val="Policepardfaut"/>
    <w:uiPriority w:val="99"/>
    <w:semiHidden/>
    <w:unhideWhenUsed/>
    <w:rsid w:val="00EF6005"/>
    <w:rPr>
      <w:color w:val="605E5C"/>
      <w:shd w:val="clear" w:color="auto" w:fill="E1DFDD"/>
    </w:rPr>
  </w:style>
  <w:style w:type="paragraph" w:styleId="Bibliographie">
    <w:name w:val="Bibliography"/>
    <w:basedOn w:val="Normal"/>
    <w:next w:val="Normal"/>
    <w:uiPriority w:val="37"/>
    <w:unhideWhenUsed/>
    <w:rsid w:val="00327361"/>
  </w:style>
  <w:style w:type="paragraph" w:styleId="Rvision">
    <w:name w:val="Revision"/>
    <w:hidden/>
    <w:uiPriority w:val="99"/>
    <w:semiHidden/>
    <w:rsid w:val="0031604D"/>
    <w:rPr>
      <w:lang w:eastAsia="en-US"/>
    </w:rPr>
  </w:style>
  <w:style w:type="character" w:styleId="Marquedecommentaire">
    <w:name w:val="annotation reference"/>
    <w:basedOn w:val="Policepardfaut"/>
    <w:rsid w:val="00503D5F"/>
    <w:rPr>
      <w:sz w:val="16"/>
      <w:szCs w:val="16"/>
    </w:rPr>
  </w:style>
  <w:style w:type="paragraph" w:styleId="Commentaire">
    <w:name w:val="annotation text"/>
    <w:basedOn w:val="Normal"/>
    <w:link w:val="CommentaireCar"/>
    <w:rsid w:val="00503D5F"/>
  </w:style>
  <w:style w:type="character" w:customStyle="1" w:styleId="CommentaireCar">
    <w:name w:val="Commentaire Car"/>
    <w:basedOn w:val="Policepardfaut"/>
    <w:link w:val="Commentaire"/>
    <w:rsid w:val="00503D5F"/>
    <w:rPr>
      <w:lang w:eastAsia="en-US"/>
    </w:rPr>
  </w:style>
  <w:style w:type="paragraph" w:styleId="Objetducommentaire">
    <w:name w:val="annotation subject"/>
    <w:basedOn w:val="Commentaire"/>
    <w:next w:val="Commentaire"/>
    <w:link w:val="ObjetducommentaireCar"/>
    <w:rsid w:val="00503D5F"/>
    <w:rPr>
      <w:b/>
      <w:bCs/>
    </w:rPr>
  </w:style>
  <w:style w:type="character" w:customStyle="1" w:styleId="ObjetducommentaireCar">
    <w:name w:val="Objet du commentaire Car"/>
    <w:basedOn w:val="CommentaireCar"/>
    <w:link w:val="Objetducommentaire"/>
    <w:rsid w:val="00503D5F"/>
    <w:rPr>
      <w:b/>
      <w:bCs/>
      <w:lang w:eastAsia="en-US"/>
    </w:rPr>
  </w:style>
  <w:style w:type="paragraph" w:styleId="Notedebasdepage">
    <w:name w:val="footnote text"/>
    <w:basedOn w:val="Normal"/>
    <w:link w:val="NotedebasdepageCar"/>
    <w:rsid w:val="00BC74A2"/>
  </w:style>
  <w:style w:type="character" w:customStyle="1" w:styleId="NotedebasdepageCar">
    <w:name w:val="Note de bas de page Car"/>
    <w:basedOn w:val="Policepardfaut"/>
    <w:link w:val="Notedebasdepage"/>
    <w:rsid w:val="00BC74A2"/>
    <w:rPr>
      <w:lang w:eastAsia="en-US"/>
    </w:rPr>
  </w:style>
  <w:style w:type="character" w:styleId="Appelnotedebasdep">
    <w:name w:val="footnote reference"/>
    <w:basedOn w:val="Policepardfaut"/>
    <w:rsid w:val="00BC74A2"/>
    <w:rPr>
      <w:vertAlign w:val="superscript"/>
    </w:rPr>
  </w:style>
  <w:style w:type="character" w:customStyle="1" w:styleId="Policepardfaut1">
    <w:name w:val="Police par défaut1"/>
    <w:rsid w:val="00B66C22"/>
  </w:style>
  <w:style w:type="paragraph" w:styleId="NormalWeb">
    <w:name w:val="Normal (Web)"/>
    <w:basedOn w:val="Normal"/>
    <w:uiPriority w:val="99"/>
    <w:rsid w:val="00356673"/>
    <w:rPr>
      <w:sz w:val="24"/>
      <w:szCs w:val="24"/>
    </w:rPr>
  </w:style>
  <w:style w:type="character" w:styleId="lev">
    <w:name w:val="Strong"/>
    <w:basedOn w:val="Policepardfaut"/>
    <w:uiPriority w:val="22"/>
    <w:qFormat/>
    <w:rsid w:val="00356673"/>
    <w:rPr>
      <w:b/>
      <w:bCs/>
    </w:rPr>
  </w:style>
  <w:style w:type="paragraph" w:customStyle="1" w:styleId="Lgende1">
    <w:name w:val="Légende1"/>
    <w:basedOn w:val="Normal"/>
    <w:next w:val="Normal"/>
    <w:rsid w:val="00106605"/>
    <w:pPr>
      <w:suppressAutoHyphens/>
      <w:autoSpaceDN w:val="0"/>
      <w:spacing w:after="200"/>
    </w:pPr>
    <w:rPr>
      <w:i/>
      <w:iCs/>
      <w:color w:val="0E284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808354">
      <w:bodyDiv w:val="1"/>
      <w:marLeft w:val="0"/>
      <w:marRight w:val="0"/>
      <w:marTop w:val="0"/>
      <w:marBottom w:val="0"/>
      <w:divBdr>
        <w:top w:val="none" w:sz="0" w:space="0" w:color="auto"/>
        <w:left w:val="none" w:sz="0" w:space="0" w:color="auto"/>
        <w:bottom w:val="none" w:sz="0" w:space="0" w:color="auto"/>
        <w:right w:val="none" w:sz="0" w:space="0" w:color="auto"/>
      </w:divBdr>
    </w:div>
    <w:div w:id="46534121">
      <w:bodyDiv w:val="1"/>
      <w:marLeft w:val="0"/>
      <w:marRight w:val="0"/>
      <w:marTop w:val="0"/>
      <w:marBottom w:val="0"/>
      <w:divBdr>
        <w:top w:val="none" w:sz="0" w:space="0" w:color="auto"/>
        <w:left w:val="none" w:sz="0" w:space="0" w:color="auto"/>
        <w:bottom w:val="none" w:sz="0" w:space="0" w:color="auto"/>
        <w:right w:val="none" w:sz="0" w:space="0" w:color="auto"/>
      </w:divBdr>
    </w:div>
    <w:div w:id="51317879">
      <w:bodyDiv w:val="1"/>
      <w:marLeft w:val="0"/>
      <w:marRight w:val="0"/>
      <w:marTop w:val="0"/>
      <w:marBottom w:val="0"/>
      <w:divBdr>
        <w:top w:val="none" w:sz="0" w:space="0" w:color="auto"/>
        <w:left w:val="none" w:sz="0" w:space="0" w:color="auto"/>
        <w:bottom w:val="none" w:sz="0" w:space="0" w:color="auto"/>
        <w:right w:val="none" w:sz="0" w:space="0" w:color="auto"/>
      </w:divBdr>
    </w:div>
    <w:div w:id="76902557">
      <w:bodyDiv w:val="1"/>
      <w:marLeft w:val="0"/>
      <w:marRight w:val="0"/>
      <w:marTop w:val="0"/>
      <w:marBottom w:val="0"/>
      <w:divBdr>
        <w:top w:val="none" w:sz="0" w:space="0" w:color="auto"/>
        <w:left w:val="none" w:sz="0" w:space="0" w:color="auto"/>
        <w:bottom w:val="none" w:sz="0" w:space="0" w:color="auto"/>
        <w:right w:val="none" w:sz="0" w:space="0" w:color="auto"/>
      </w:divBdr>
    </w:div>
    <w:div w:id="89743569">
      <w:bodyDiv w:val="1"/>
      <w:marLeft w:val="0"/>
      <w:marRight w:val="0"/>
      <w:marTop w:val="0"/>
      <w:marBottom w:val="0"/>
      <w:divBdr>
        <w:top w:val="none" w:sz="0" w:space="0" w:color="auto"/>
        <w:left w:val="none" w:sz="0" w:space="0" w:color="auto"/>
        <w:bottom w:val="none" w:sz="0" w:space="0" w:color="auto"/>
        <w:right w:val="none" w:sz="0" w:space="0" w:color="auto"/>
      </w:divBdr>
    </w:div>
    <w:div w:id="93984267">
      <w:bodyDiv w:val="1"/>
      <w:marLeft w:val="0"/>
      <w:marRight w:val="0"/>
      <w:marTop w:val="0"/>
      <w:marBottom w:val="0"/>
      <w:divBdr>
        <w:top w:val="none" w:sz="0" w:space="0" w:color="auto"/>
        <w:left w:val="none" w:sz="0" w:space="0" w:color="auto"/>
        <w:bottom w:val="none" w:sz="0" w:space="0" w:color="auto"/>
        <w:right w:val="none" w:sz="0" w:space="0" w:color="auto"/>
      </w:divBdr>
    </w:div>
    <w:div w:id="135952501">
      <w:bodyDiv w:val="1"/>
      <w:marLeft w:val="0"/>
      <w:marRight w:val="0"/>
      <w:marTop w:val="0"/>
      <w:marBottom w:val="0"/>
      <w:divBdr>
        <w:top w:val="none" w:sz="0" w:space="0" w:color="auto"/>
        <w:left w:val="none" w:sz="0" w:space="0" w:color="auto"/>
        <w:bottom w:val="none" w:sz="0" w:space="0" w:color="auto"/>
        <w:right w:val="none" w:sz="0" w:space="0" w:color="auto"/>
      </w:divBdr>
    </w:div>
    <w:div w:id="136922420">
      <w:bodyDiv w:val="1"/>
      <w:marLeft w:val="0"/>
      <w:marRight w:val="0"/>
      <w:marTop w:val="0"/>
      <w:marBottom w:val="0"/>
      <w:divBdr>
        <w:top w:val="none" w:sz="0" w:space="0" w:color="auto"/>
        <w:left w:val="none" w:sz="0" w:space="0" w:color="auto"/>
        <w:bottom w:val="none" w:sz="0" w:space="0" w:color="auto"/>
        <w:right w:val="none" w:sz="0" w:space="0" w:color="auto"/>
      </w:divBdr>
    </w:div>
    <w:div w:id="148792014">
      <w:bodyDiv w:val="1"/>
      <w:marLeft w:val="0"/>
      <w:marRight w:val="0"/>
      <w:marTop w:val="0"/>
      <w:marBottom w:val="0"/>
      <w:divBdr>
        <w:top w:val="none" w:sz="0" w:space="0" w:color="auto"/>
        <w:left w:val="none" w:sz="0" w:space="0" w:color="auto"/>
        <w:bottom w:val="none" w:sz="0" w:space="0" w:color="auto"/>
        <w:right w:val="none" w:sz="0" w:space="0" w:color="auto"/>
      </w:divBdr>
      <w:divsChild>
        <w:div w:id="830104109">
          <w:marLeft w:val="0"/>
          <w:marRight w:val="0"/>
          <w:marTop w:val="0"/>
          <w:marBottom w:val="0"/>
          <w:divBdr>
            <w:top w:val="none" w:sz="0" w:space="0" w:color="auto"/>
            <w:left w:val="none" w:sz="0" w:space="0" w:color="auto"/>
            <w:bottom w:val="none" w:sz="0" w:space="0" w:color="auto"/>
            <w:right w:val="none" w:sz="0" w:space="0" w:color="auto"/>
          </w:divBdr>
          <w:divsChild>
            <w:div w:id="1686520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3483">
      <w:bodyDiv w:val="1"/>
      <w:marLeft w:val="0"/>
      <w:marRight w:val="0"/>
      <w:marTop w:val="0"/>
      <w:marBottom w:val="0"/>
      <w:divBdr>
        <w:top w:val="none" w:sz="0" w:space="0" w:color="auto"/>
        <w:left w:val="none" w:sz="0" w:space="0" w:color="auto"/>
        <w:bottom w:val="none" w:sz="0" w:space="0" w:color="auto"/>
        <w:right w:val="none" w:sz="0" w:space="0" w:color="auto"/>
      </w:divBdr>
    </w:div>
    <w:div w:id="168641308">
      <w:bodyDiv w:val="1"/>
      <w:marLeft w:val="0"/>
      <w:marRight w:val="0"/>
      <w:marTop w:val="0"/>
      <w:marBottom w:val="0"/>
      <w:divBdr>
        <w:top w:val="none" w:sz="0" w:space="0" w:color="auto"/>
        <w:left w:val="none" w:sz="0" w:space="0" w:color="auto"/>
        <w:bottom w:val="none" w:sz="0" w:space="0" w:color="auto"/>
        <w:right w:val="none" w:sz="0" w:space="0" w:color="auto"/>
      </w:divBdr>
    </w:div>
    <w:div w:id="183785729">
      <w:bodyDiv w:val="1"/>
      <w:marLeft w:val="0"/>
      <w:marRight w:val="0"/>
      <w:marTop w:val="0"/>
      <w:marBottom w:val="0"/>
      <w:divBdr>
        <w:top w:val="none" w:sz="0" w:space="0" w:color="auto"/>
        <w:left w:val="none" w:sz="0" w:space="0" w:color="auto"/>
        <w:bottom w:val="none" w:sz="0" w:space="0" w:color="auto"/>
        <w:right w:val="none" w:sz="0" w:space="0" w:color="auto"/>
      </w:divBdr>
    </w:div>
    <w:div w:id="227036783">
      <w:bodyDiv w:val="1"/>
      <w:marLeft w:val="0"/>
      <w:marRight w:val="0"/>
      <w:marTop w:val="0"/>
      <w:marBottom w:val="0"/>
      <w:divBdr>
        <w:top w:val="none" w:sz="0" w:space="0" w:color="auto"/>
        <w:left w:val="none" w:sz="0" w:space="0" w:color="auto"/>
        <w:bottom w:val="none" w:sz="0" w:space="0" w:color="auto"/>
        <w:right w:val="none" w:sz="0" w:space="0" w:color="auto"/>
      </w:divBdr>
    </w:div>
    <w:div w:id="270821457">
      <w:bodyDiv w:val="1"/>
      <w:marLeft w:val="0"/>
      <w:marRight w:val="0"/>
      <w:marTop w:val="0"/>
      <w:marBottom w:val="0"/>
      <w:divBdr>
        <w:top w:val="none" w:sz="0" w:space="0" w:color="auto"/>
        <w:left w:val="none" w:sz="0" w:space="0" w:color="auto"/>
        <w:bottom w:val="none" w:sz="0" w:space="0" w:color="auto"/>
        <w:right w:val="none" w:sz="0" w:space="0" w:color="auto"/>
      </w:divBdr>
      <w:divsChild>
        <w:div w:id="669526403">
          <w:marLeft w:val="0"/>
          <w:marRight w:val="0"/>
          <w:marTop w:val="0"/>
          <w:marBottom w:val="0"/>
          <w:divBdr>
            <w:top w:val="none" w:sz="0" w:space="0" w:color="auto"/>
            <w:left w:val="none" w:sz="0" w:space="0" w:color="auto"/>
            <w:bottom w:val="none" w:sz="0" w:space="0" w:color="auto"/>
            <w:right w:val="none" w:sz="0" w:space="0" w:color="auto"/>
          </w:divBdr>
          <w:divsChild>
            <w:div w:id="198712084">
              <w:marLeft w:val="0"/>
              <w:marRight w:val="0"/>
              <w:marTop w:val="0"/>
              <w:marBottom w:val="0"/>
              <w:divBdr>
                <w:top w:val="none" w:sz="0" w:space="0" w:color="auto"/>
                <w:left w:val="none" w:sz="0" w:space="0" w:color="auto"/>
                <w:bottom w:val="none" w:sz="0" w:space="0" w:color="auto"/>
                <w:right w:val="none" w:sz="0" w:space="0" w:color="auto"/>
              </w:divBdr>
            </w:div>
            <w:div w:id="596518150">
              <w:marLeft w:val="0"/>
              <w:marRight w:val="0"/>
              <w:marTop w:val="0"/>
              <w:marBottom w:val="0"/>
              <w:divBdr>
                <w:top w:val="none" w:sz="0" w:space="0" w:color="auto"/>
                <w:left w:val="none" w:sz="0" w:space="0" w:color="auto"/>
                <w:bottom w:val="none" w:sz="0" w:space="0" w:color="auto"/>
                <w:right w:val="none" w:sz="0" w:space="0" w:color="auto"/>
              </w:divBdr>
            </w:div>
            <w:div w:id="767966011">
              <w:marLeft w:val="0"/>
              <w:marRight w:val="0"/>
              <w:marTop w:val="0"/>
              <w:marBottom w:val="0"/>
              <w:divBdr>
                <w:top w:val="none" w:sz="0" w:space="0" w:color="auto"/>
                <w:left w:val="none" w:sz="0" w:space="0" w:color="auto"/>
                <w:bottom w:val="none" w:sz="0" w:space="0" w:color="auto"/>
                <w:right w:val="none" w:sz="0" w:space="0" w:color="auto"/>
              </w:divBdr>
            </w:div>
            <w:div w:id="1140852596">
              <w:marLeft w:val="0"/>
              <w:marRight w:val="0"/>
              <w:marTop w:val="0"/>
              <w:marBottom w:val="0"/>
              <w:divBdr>
                <w:top w:val="none" w:sz="0" w:space="0" w:color="auto"/>
                <w:left w:val="none" w:sz="0" w:space="0" w:color="auto"/>
                <w:bottom w:val="none" w:sz="0" w:space="0" w:color="auto"/>
                <w:right w:val="none" w:sz="0" w:space="0" w:color="auto"/>
              </w:divBdr>
            </w:div>
            <w:div w:id="1669871180">
              <w:marLeft w:val="0"/>
              <w:marRight w:val="0"/>
              <w:marTop w:val="0"/>
              <w:marBottom w:val="0"/>
              <w:divBdr>
                <w:top w:val="none" w:sz="0" w:space="0" w:color="auto"/>
                <w:left w:val="none" w:sz="0" w:space="0" w:color="auto"/>
                <w:bottom w:val="none" w:sz="0" w:space="0" w:color="auto"/>
                <w:right w:val="none" w:sz="0" w:space="0" w:color="auto"/>
              </w:divBdr>
            </w:div>
            <w:div w:id="1704863090">
              <w:marLeft w:val="0"/>
              <w:marRight w:val="0"/>
              <w:marTop w:val="0"/>
              <w:marBottom w:val="0"/>
              <w:divBdr>
                <w:top w:val="none" w:sz="0" w:space="0" w:color="auto"/>
                <w:left w:val="none" w:sz="0" w:space="0" w:color="auto"/>
                <w:bottom w:val="none" w:sz="0" w:space="0" w:color="auto"/>
                <w:right w:val="none" w:sz="0" w:space="0" w:color="auto"/>
              </w:divBdr>
            </w:div>
            <w:div w:id="1728450686">
              <w:marLeft w:val="0"/>
              <w:marRight w:val="0"/>
              <w:marTop w:val="0"/>
              <w:marBottom w:val="0"/>
              <w:divBdr>
                <w:top w:val="none" w:sz="0" w:space="0" w:color="auto"/>
                <w:left w:val="none" w:sz="0" w:space="0" w:color="auto"/>
                <w:bottom w:val="none" w:sz="0" w:space="0" w:color="auto"/>
                <w:right w:val="none" w:sz="0" w:space="0" w:color="auto"/>
              </w:divBdr>
            </w:div>
            <w:div w:id="181594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84777">
      <w:bodyDiv w:val="1"/>
      <w:marLeft w:val="0"/>
      <w:marRight w:val="0"/>
      <w:marTop w:val="0"/>
      <w:marBottom w:val="0"/>
      <w:divBdr>
        <w:top w:val="none" w:sz="0" w:space="0" w:color="auto"/>
        <w:left w:val="none" w:sz="0" w:space="0" w:color="auto"/>
        <w:bottom w:val="none" w:sz="0" w:space="0" w:color="auto"/>
        <w:right w:val="none" w:sz="0" w:space="0" w:color="auto"/>
      </w:divBdr>
    </w:div>
    <w:div w:id="303658671">
      <w:bodyDiv w:val="1"/>
      <w:marLeft w:val="0"/>
      <w:marRight w:val="0"/>
      <w:marTop w:val="0"/>
      <w:marBottom w:val="0"/>
      <w:divBdr>
        <w:top w:val="none" w:sz="0" w:space="0" w:color="auto"/>
        <w:left w:val="none" w:sz="0" w:space="0" w:color="auto"/>
        <w:bottom w:val="none" w:sz="0" w:space="0" w:color="auto"/>
        <w:right w:val="none" w:sz="0" w:space="0" w:color="auto"/>
      </w:divBdr>
    </w:div>
    <w:div w:id="312760317">
      <w:bodyDiv w:val="1"/>
      <w:marLeft w:val="0"/>
      <w:marRight w:val="0"/>
      <w:marTop w:val="0"/>
      <w:marBottom w:val="0"/>
      <w:divBdr>
        <w:top w:val="none" w:sz="0" w:space="0" w:color="auto"/>
        <w:left w:val="none" w:sz="0" w:space="0" w:color="auto"/>
        <w:bottom w:val="none" w:sz="0" w:space="0" w:color="auto"/>
        <w:right w:val="none" w:sz="0" w:space="0" w:color="auto"/>
      </w:divBdr>
    </w:div>
    <w:div w:id="339088110">
      <w:bodyDiv w:val="1"/>
      <w:marLeft w:val="0"/>
      <w:marRight w:val="0"/>
      <w:marTop w:val="0"/>
      <w:marBottom w:val="0"/>
      <w:divBdr>
        <w:top w:val="none" w:sz="0" w:space="0" w:color="auto"/>
        <w:left w:val="none" w:sz="0" w:space="0" w:color="auto"/>
        <w:bottom w:val="none" w:sz="0" w:space="0" w:color="auto"/>
        <w:right w:val="none" w:sz="0" w:space="0" w:color="auto"/>
      </w:divBdr>
    </w:div>
    <w:div w:id="343485761">
      <w:bodyDiv w:val="1"/>
      <w:marLeft w:val="0"/>
      <w:marRight w:val="0"/>
      <w:marTop w:val="0"/>
      <w:marBottom w:val="0"/>
      <w:divBdr>
        <w:top w:val="none" w:sz="0" w:space="0" w:color="auto"/>
        <w:left w:val="none" w:sz="0" w:space="0" w:color="auto"/>
        <w:bottom w:val="none" w:sz="0" w:space="0" w:color="auto"/>
        <w:right w:val="none" w:sz="0" w:space="0" w:color="auto"/>
      </w:divBdr>
    </w:div>
    <w:div w:id="372270817">
      <w:bodyDiv w:val="1"/>
      <w:marLeft w:val="0"/>
      <w:marRight w:val="0"/>
      <w:marTop w:val="0"/>
      <w:marBottom w:val="0"/>
      <w:divBdr>
        <w:top w:val="none" w:sz="0" w:space="0" w:color="auto"/>
        <w:left w:val="none" w:sz="0" w:space="0" w:color="auto"/>
        <w:bottom w:val="none" w:sz="0" w:space="0" w:color="auto"/>
        <w:right w:val="none" w:sz="0" w:space="0" w:color="auto"/>
      </w:divBdr>
    </w:div>
    <w:div w:id="385103256">
      <w:bodyDiv w:val="1"/>
      <w:marLeft w:val="0"/>
      <w:marRight w:val="0"/>
      <w:marTop w:val="0"/>
      <w:marBottom w:val="0"/>
      <w:divBdr>
        <w:top w:val="none" w:sz="0" w:space="0" w:color="auto"/>
        <w:left w:val="none" w:sz="0" w:space="0" w:color="auto"/>
        <w:bottom w:val="none" w:sz="0" w:space="0" w:color="auto"/>
        <w:right w:val="none" w:sz="0" w:space="0" w:color="auto"/>
      </w:divBdr>
    </w:div>
    <w:div w:id="400710712">
      <w:bodyDiv w:val="1"/>
      <w:marLeft w:val="0"/>
      <w:marRight w:val="0"/>
      <w:marTop w:val="0"/>
      <w:marBottom w:val="0"/>
      <w:divBdr>
        <w:top w:val="none" w:sz="0" w:space="0" w:color="auto"/>
        <w:left w:val="none" w:sz="0" w:space="0" w:color="auto"/>
        <w:bottom w:val="none" w:sz="0" w:space="0" w:color="auto"/>
        <w:right w:val="none" w:sz="0" w:space="0" w:color="auto"/>
      </w:divBdr>
    </w:div>
    <w:div w:id="421419931">
      <w:bodyDiv w:val="1"/>
      <w:marLeft w:val="0"/>
      <w:marRight w:val="0"/>
      <w:marTop w:val="0"/>
      <w:marBottom w:val="0"/>
      <w:divBdr>
        <w:top w:val="none" w:sz="0" w:space="0" w:color="auto"/>
        <w:left w:val="none" w:sz="0" w:space="0" w:color="auto"/>
        <w:bottom w:val="none" w:sz="0" w:space="0" w:color="auto"/>
        <w:right w:val="none" w:sz="0" w:space="0" w:color="auto"/>
      </w:divBdr>
    </w:div>
    <w:div w:id="426771929">
      <w:bodyDiv w:val="1"/>
      <w:marLeft w:val="0"/>
      <w:marRight w:val="0"/>
      <w:marTop w:val="0"/>
      <w:marBottom w:val="0"/>
      <w:divBdr>
        <w:top w:val="none" w:sz="0" w:space="0" w:color="auto"/>
        <w:left w:val="none" w:sz="0" w:space="0" w:color="auto"/>
        <w:bottom w:val="none" w:sz="0" w:space="0" w:color="auto"/>
        <w:right w:val="none" w:sz="0" w:space="0" w:color="auto"/>
      </w:divBdr>
    </w:div>
    <w:div w:id="470442511">
      <w:bodyDiv w:val="1"/>
      <w:marLeft w:val="0"/>
      <w:marRight w:val="0"/>
      <w:marTop w:val="0"/>
      <w:marBottom w:val="0"/>
      <w:divBdr>
        <w:top w:val="none" w:sz="0" w:space="0" w:color="auto"/>
        <w:left w:val="none" w:sz="0" w:space="0" w:color="auto"/>
        <w:bottom w:val="none" w:sz="0" w:space="0" w:color="auto"/>
        <w:right w:val="none" w:sz="0" w:space="0" w:color="auto"/>
      </w:divBdr>
    </w:div>
    <w:div w:id="489564066">
      <w:bodyDiv w:val="1"/>
      <w:marLeft w:val="0"/>
      <w:marRight w:val="0"/>
      <w:marTop w:val="0"/>
      <w:marBottom w:val="0"/>
      <w:divBdr>
        <w:top w:val="none" w:sz="0" w:space="0" w:color="auto"/>
        <w:left w:val="none" w:sz="0" w:space="0" w:color="auto"/>
        <w:bottom w:val="none" w:sz="0" w:space="0" w:color="auto"/>
        <w:right w:val="none" w:sz="0" w:space="0" w:color="auto"/>
      </w:divBdr>
    </w:div>
    <w:div w:id="490104769">
      <w:bodyDiv w:val="1"/>
      <w:marLeft w:val="0"/>
      <w:marRight w:val="0"/>
      <w:marTop w:val="0"/>
      <w:marBottom w:val="0"/>
      <w:divBdr>
        <w:top w:val="none" w:sz="0" w:space="0" w:color="auto"/>
        <w:left w:val="none" w:sz="0" w:space="0" w:color="auto"/>
        <w:bottom w:val="none" w:sz="0" w:space="0" w:color="auto"/>
        <w:right w:val="none" w:sz="0" w:space="0" w:color="auto"/>
      </w:divBdr>
    </w:div>
    <w:div w:id="501163338">
      <w:bodyDiv w:val="1"/>
      <w:marLeft w:val="0"/>
      <w:marRight w:val="0"/>
      <w:marTop w:val="0"/>
      <w:marBottom w:val="0"/>
      <w:divBdr>
        <w:top w:val="none" w:sz="0" w:space="0" w:color="auto"/>
        <w:left w:val="none" w:sz="0" w:space="0" w:color="auto"/>
        <w:bottom w:val="none" w:sz="0" w:space="0" w:color="auto"/>
        <w:right w:val="none" w:sz="0" w:space="0" w:color="auto"/>
      </w:divBdr>
    </w:div>
    <w:div w:id="504318464">
      <w:bodyDiv w:val="1"/>
      <w:marLeft w:val="0"/>
      <w:marRight w:val="0"/>
      <w:marTop w:val="0"/>
      <w:marBottom w:val="0"/>
      <w:divBdr>
        <w:top w:val="none" w:sz="0" w:space="0" w:color="auto"/>
        <w:left w:val="none" w:sz="0" w:space="0" w:color="auto"/>
        <w:bottom w:val="none" w:sz="0" w:space="0" w:color="auto"/>
        <w:right w:val="none" w:sz="0" w:space="0" w:color="auto"/>
      </w:divBdr>
    </w:div>
    <w:div w:id="527984815">
      <w:bodyDiv w:val="1"/>
      <w:marLeft w:val="0"/>
      <w:marRight w:val="0"/>
      <w:marTop w:val="0"/>
      <w:marBottom w:val="0"/>
      <w:divBdr>
        <w:top w:val="none" w:sz="0" w:space="0" w:color="auto"/>
        <w:left w:val="none" w:sz="0" w:space="0" w:color="auto"/>
        <w:bottom w:val="none" w:sz="0" w:space="0" w:color="auto"/>
        <w:right w:val="none" w:sz="0" w:space="0" w:color="auto"/>
      </w:divBdr>
    </w:div>
    <w:div w:id="552273896">
      <w:bodyDiv w:val="1"/>
      <w:marLeft w:val="0"/>
      <w:marRight w:val="0"/>
      <w:marTop w:val="0"/>
      <w:marBottom w:val="0"/>
      <w:divBdr>
        <w:top w:val="none" w:sz="0" w:space="0" w:color="auto"/>
        <w:left w:val="none" w:sz="0" w:space="0" w:color="auto"/>
        <w:bottom w:val="none" w:sz="0" w:space="0" w:color="auto"/>
        <w:right w:val="none" w:sz="0" w:space="0" w:color="auto"/>
      </w:divBdr>
    </w:div>
    <w:div w:id="553081430">
      <w:bodyDiv w:val="1"/>
      <w:marLeft w:val="0"/>
      <w:marRight w:val="0"/>
      <w:marTop w:val="0"/>
      <w:marBottom w:val="0"/>
      <w:divBdr>
        <w:top w:val="none" w:sz="0" w:space="0" w:color="auto"/>
        <w:left w:val="none" w:sz="0" w:space="0" w:color="auto"/>
        <w:bottom w:val="none" w:sz="0" w:space="0" w:color="auto"/>
        <w:right w:val="none" w:sz="0" w:space="0" w:color="auto"/>
      </w:divBdr>
    </w:div>
    <w:div w:id="587083755">
      <w:bodyDiv w:val="1"/>
      <w:marLeft w:val="0"/>
      <w:marRight w:val="0"/>
      <w:marTop w:val="0"/>
      <w:marBottom w:val="0"/>
      <w:divBdr>
        <w:top w:val="none" w:sz="0" w:space="0" w:color="auto"/>
        <w:left w:val="none" w:sz="0" w:space="0" w:color="auto"/>
        <w:bottom w:val="none" w:sz="0" w:space="0" w:color="auto"/>
        <w:right w:val="none" w:sz="0" w:space="0" w:color="auto"/>
      </w:divBdr>
    </w:div>
    <w:div w:id="595946208">
      <w:bodyDiv w:val="1"/>
      <w:marLeft w:val="0"/>
      <w:marRight w:val="0"/>
      <w:marTop w:val="0"/>
      <w:marBottom w:val="0"/>
      <w:divBdr>
        <w:top w:val="none" w:sz="0" w:space="0" w:color="auto"/>
        <w:left w:val="none" w:sz="0" w:space="0" w:color="auto"/>
        <w:bottom w:val="none" w:sz="0" w:space="0" w:color="auto"/>
        <w:right w:val="none" w:sz="0" w:space="0" w:color="auto"/>
      </w:divBdr>
    </w:div>
    <w:div w:id="614869744">
      <w:bodyDiv w:val="1"/>
      <w:marLeft w:val="0"/>
      <w:marRight w:val="0"/>
      <w:marTop w:val="0"/>
      <w:marBottom w:val="0"/>
      <w:divBdr>
        <w:top w:val="none" w:sz="0" w:space="0" w:color="auto"/>
        <w:left w:val="none" w:sz="0" w:space="0" w:color="auto"/>
        <w:bottom w:val="none" w:sz="0" w:space="0" w:color="auto"/>
        <w:right w:val="none" w:sz="0" w:space="0" w:color="auto"/>
      </w:divBdr>
    </w:div>
    <w:div w:id="620722327">
      <w:bodyDiv w:val="1"/>
      <w:marLeft w:val="0"/>
      <w:marRight w:val="0"/>
      <w:marTop w:val="0"/>
      <w:marBottom w:val="0"/>
      <w:divBdr>
        <w:top w:val="none" w:sz="0" w:space="0" w:color="auto"/>
        <w:left w:val="none" w:sz="0" w:space="0" w:color="auto"/>
        <w:bottom w:val="none" w:sz="0" w:space="0" w:color="auto"/>
        <w:right w:val="none" w:sz="0" w:space="0" w:color="auto"/>
      </w:divBdr>
    </w:div>
    <w:div w:id="678309468">
      <w:bodyDiv w:val="1"/>
      <w:marLeft w:val="0"/>
      <w:marRight w:val="0"/>
      <w:marTop w:val="0"/>
      <w:marBottom w:val="0"/>
      <w:divBdr>
        <w:top w:val="none" w:sz="0" w:space="0" w:color="auto"/>
        <w:left w:val="none" w:sz="0" w:space="0" w:color="auto"/>
        <w:bottom w:val="none" w:sz="0" w:space="0" w:color="auto"/>
        <w:right w:val="none" w:sz="0" w:space="0" w:color="auto"/>
      </w:divBdr>
    </w:div>
    <w:div w:id="697775164">
      <w:bodyDiv w:val="1"/>
      <w:marLeft w:val="0"/>
      <w:marRight w:val="0"/>
      <w:marTop w:val="0"/>
      <w:marBottom w:val="0"/>
      <w:divBdr>
        <w:top w:val="none" w:sz="0" w:space="0" w:color="auto"/>
        <w:left w:val="none" w:sz="0" w:space="0" w:color="auto"/>
        <w:bottom w:val="none" w:sz="0" w:space="0" w:color="auto"/>
        <w:right w:val="none" w:sz="0" w:space="0" w:color="auto"/>
      </w:divBdr>
    </w:div>
    <w:div w:id="700125938">
      <w:bodyDiv w:val="1"/>
      <w:marLeft w:val="0"/>
      <w:marRight w:val="0"/>
      <w:marTop w:val="0"/>
      <w:marBottom w:val="0"/>
      <w:divBdr>
        <w:top w:val="none" w:sz="0" w:space="0" w:color="auto"/>
        <w:left w:val="none" w:sz="0" w:space="0" w:color="auto"/>
        <w:bottom w:val="none" w:sz="0" w:space="0" w:color="auto"/>
        <w:right w:val="none" w:sz="0" w:space="0" w:color="auto"/>
      </w:divBdr>
    </w:div>
    <w:div w:id="700740814">
      <w:bodyDiv w:val="1"/>
      <w:marLeft w:val="0"/>
      <w:marRight w:val="0"/>
      <w:marTop w:val="0"/>
      <w:marBottom w:val="0"/>
      <w:divBdr>
        <w:top w:val="none" w:sz="0" w:space="0" w:color="auto"/>
        <w:left w:val="none" w:sz="0" w:space="0" w:color="auto"/>
        <w:bottom w:val="none" w:sz="0" w:space="0" w:color="auto"/>
        <w:right w:val="none" w:sz="0" w:space="0" w:color="auto"/>
      </w:divBdr>
    </w:div>
    <w:div w:id="730542140">
      <w:bodyDiv w:val="1"/>
      <w:marLeft w:val="0"/>
      <w:marRight w:val="0"/>
      <w:marTop w:val="0"/>
      <w:marBottom w:val="0"/>
      <w:divBdr>
        <w:top w:val="none" w:sz="0" w:space="0" w:color="auto"/>
        <w:left w:val="none" w:sz="0" w:space="0" w:color="auto"/>
        <w:bottom w:val="none" w:sz="0" w:space="0" w:color="auto"/>
        <w:right w:val="none" w:sz="0" w:space="0" w:color="auto"/>
      </w:divBdr>
    </w:div>
    <w:div w:id="736630316">
      <w:bodyDiv w:val="1"/>
      <w:marLeft w:val="0"/>
      <w:marRight w:val="0"/>
      <w:marTop w:val="0"/>
      <w:marBottom w:val="0"/>
      <w:divBdr>
        <w:top w:val="none" w:sz="0" w:space="0" w:color="auto"/>
        <w:left w:val="none" w:sz="0" w:space="0" w:color="auto"/>
        <w:bottom w:val="none" w:sz="0" w:space="0" w:color="auto"/>
        <w:right w:val="none" w:sz="0" w:space="0" w:color="auto"/>
      </w:divBdr>
    </w:div>
    <w:div w:id="750739493">
      <w:bodyDiv w:val="1"/>
      <w:marLeft w:val="0"/>
      <w:marRight w:val="0"/>
      <w:marTop w:val="0"/>
      <w:marBottom w:val="0"/>
      <w:divBdr>
        <w:top w:val="none" w:sz="0" w:space="0" w:color="auto"/>
        <w:left w:val="none" w:sz="0" w:space="0" w:color="auto"/>
        <w:bottom w:val="none" w:sz="0" w:space="0" w:color="auto"/>
        <w:right w:val="none" w:sz="0" w:space="0" w:color="auto"/>
      </w:divBdr>
    </w:div>
    <w:div w:id="758646413">
      <w:bodyDiv w:val="1"/>
      <w:marLeft w:val="0"/>
      <w:marRight w:val="0"/>
      <w:marTop w:val="0"/>
      <w:marBottom w:val="0"/>
      <w:divBdr>
        <w:top w:val="none" w:sz="0" w:space="0" w:color="auto"/>
        <w:left w:val="none" w:sz="0" w:space="0" w:color="auto"/>
        <w:bottom w:val="none" w:sz="0" w:space="0" w:color="auto"/>
        <w:right w:val="none" w:sz="0" w:space="0" w:color="auto"/>
      </w:divBdr>
    </w:div>
    <w:div w:id="788545841">
      <w:bodyDiv w:val="1"/>
      <w:marLeft w:val="0"/>
      <w:marRight w:val="0"/>
      <w:marTop w:val="0"/>
      <w:marBottom w:val="0"/>
      <w:divBdr>
        <w:top w:val="none" w:sz="0" w:space="0" w:color="auto"/>
        <w:left w:val="none" w:sz="0" w:space="0" w:color="auto"/>
        <w:bottom w:val="none" w:sz="0" w:space="0" w:color="auto"/>
        <w:right w:val="none" w:sz="0" w:space="0" w:color="auto"/>
      </w:divBdr>
    </w:div>
    <w:div w:id="803041947">
      <w:bodyDiv w:val="1"/>
      <w:marLeft w:val="0"/>
      <w:marRight w:val="0"/>
      <w:marTop w:val="0"/>
      <w:marBottom w:val="0"/>
      <w:divBdr>
        <w:top w:val="none" w:sz="0" w:space="0" w:color="auto"/>
        <w:left w:val="none" w:sz="0" w:space="0" w:color="auto"/>
        <w:bottom w:val="none" w:sz="0" w:space="0" w:color="auto"/>
        <w:right w:val="none" w:sz="0" w:space="0" w:color="auto"/>
      </w:divBdr>
    </w:div>
    <w:div w:id="822351885">
      <w:bodyDiv w:val="1"/>
      <w:marLeft w:val="0"/>
      <w:marRight w:val="0"/>
      <w:marTop w:val="0"/>
      <w:marBottom w:val="0"/>
      <w:divBdr>
        <w:top w:val="none" w:sz="0" w:space="0" w:color="auto"/>
        <w:left w:val="none" w:sz="0" w:space="0" w:color="auto"/>
        <w:bottom w:val="none" w:sz="0" w:space="0" w:color="auto"/>
        <w:right w:val="none" w:sz="0" w:space="0" w:color="auto"/>
      </w:divBdr>
    </w:div>
    <w:div w:id="860582620">
      <w:bodyDiv w:val="1"/>
      <w:marLeft w:val="0"/>
      <w:marRight w:val="0"/>
      <w:marTop w:val="0"/>
      <w:marBottom w:val="0"/>
      <w:divBdr>
        <w:top w:val="none" w:sz="0" w:space="0" w:color="auto"/>
        <w:left w:val="none" w:sz="0" w:space="0" w:color="auto"/>
        <w:bottom w:val="none" w:sz="0" w:space="0" w:color="auto"/>
        <w:right w:val="none" w:sz="0" w:space="0" w:color="auto"/>
      </w:divBdr>
    </w:div>
    <w:div w:id="860823709">
      <w:bodyDiv w:val="1"/>
      <w:marLeft w:val="0"/>
      <w:marRight w:val="0"/>
      <w:marTop w:val="0"/>
      <w:marBottom w:val="0"/>
      <w:divBdr>
        <w:top w:val="none" w:sz="0" w:space="0" w:color="auto"/>
        <w:left w:val="none" w:sz="0" w:space="0" w:color="auto"/>
        <w:bottom w:val="none" w:sz="0" w:space="0" w:color="auto"/>
        <w:right w:val="none" w:sz="0" w:space="0" w:color="auto"/>
      </w:divBdr>
    </w:div>
    <w:div w:id="895432595">
      <w:bodyDiv w:val="1"/>
      <w:marLeft w:val="0"/>
      <w:marRight w:val="0"/>
      <w:marTop w:val="0"/>
      <w:marBottom w:val="0"/>
      <w:divBdr>
        <w:top w:val="none" w:sz="0" w:space="0" w:color="auto"/>
        <w:left w:val="none" w:sz="0" w:space="0" w:color="auto"/>
        <w:bottom w:val="none" w:sz="0" w:space="0" w:color="auto"/>
        <w:right w:val="none" w:sz="0" w:space="0" w:color="auto"/>
      </w:divBdr>
    </w:div>
    <w:div w:id="904218512">
      <w:bodyDiv w:val="1"/>
      <w:marLeft w:val="0"/>
      <w:marRight w:val="0"/>
      <w:marTop w:val="0"/>
      <w:marBottom w:val="0"/>
      <w:divBdr>
        <w:top w:val="none" w:sz="0" w:space="0" w:color="auto"/>
        <w:left w:val="none" w:sz="0" w:space="0" w:color="auto"/>
        <w:bottom w:val="none" w:sz="0" w:space="0" w:color="auto"/>
        <w:right w:val="none" w:sz="0" w:space="0" w:color="auto"/>
      </w:divBdr>
    </w:div>
    <w:div w:id="905720831">
      <w:bodyDiv w:val="1"/>
      <w:marLeft w:val="0"/>
      <w:marRight w:val="0"/>
      <w:marTop w:val="0"/>
      <w:marBottom w:val="0"/>
      <w:divBdr>
        <w:top w:val="none" w:sz="0" w:space="0" w:color="auto"/>
        <w:left w:val="none" w:sz="0" w:space="0" w:color="auto"/>
        <w:bottom w:val="none" w:sz="0" w:space="0" w:color="auto"/>
        <w:right w:val="none" w:sz="0" w:space="0" w:color="auto"/>
      </w:divBdr>
    </w:div>
    <w:div w:id="920259187">
      <w:bodyDiv w:val="1"/>
      <w:marLeft w:val="0"/>
      <w:marRight w:val="0"/>
      <w:marTop w:val="0"/>
      <w:marBottom w:val="0"/>
      <w:divBdr>
        <w:top w:val="none" w:sz="0" w:space="0" w:color="auto"/>
        <w:left w:val="none" w:sz="0" w:space="0" w:color="auto"/>
        <w:bottom w:val="none" w:sz="0" w:space="0" w:color="auto"/>
        <w:right w:val="none" w:sz="0" w:space="0" w:color="auto"/>
      </w:divBdr>
    </w:div>
    <w:div w:id="933902334">
      <w:bodyDiv w:val="1"/>
      <w:marLeft w:val="0"/>
      <w:marRight w:val="0"/>
      <w:marTop w:val="0"/>
      <w:marBottom w:val="0"/>
      <w:divBdr>
        <w:top w:val="none" w:sz="0" w:space="0" w:color="auto"/>
        <w:left w:val="none" w:sz="0" w:space="0" w:color="auto"/>
        <w:bottom w:val="none" w:sz="0" w:space="0" w:color="auto"/>
        <w:right w:val="none" w:sz="0" w:space="0" w:color="auto"/>
      </w:divBdr>
    </w:div>
    <w:div w:id="958072185">
      <w:bodyDiv w:val="1"/>
      <w:marLeft w:val="0"/>
      <w:marRight w:val="0"/>
      <w:marTop w:val="0"/>
      <w:marBottom w:val="0"/>
      <w:divBdr>
        <w:top w:val="none" w:sz="0" w:space="0" w:color="auto"/>
        <w:left w:val="none" w:sz="0" w:space="0" w:color="auto"/>
        <w:bottom w:val="none" w:sz="0" w:space="0" w:color="auto"/>
        <w:right w:val="none" w:sz="0" w:space="0" w:color="auto"/>
      </w:divBdr>
    </w:div>
    <w:div w:id="959649807">
      <w:bodyDiv w:val="1"/>
      <w:marLeft w:val="0"/>
      <w:marRight w:val="0"/>
      <w:marTop w:val="0"/>
      <w:marBottom w:val="0"/>
      <w:divBdr>
        <w:top w:val="none" w:sz="0" w:space="0" w:color="auto"/>
        <w:left w:val="none" w:sz="0" w:space="0" w:color="auto"/>
        <w:bottom w:val="none" w:sz="0" w:space="0" w:color="auto"/>
        <w:right w:val="none" w:sz="0" w:space="0" w:color="auto"/>
      </w:divBdr>
    </w:div>
    <w:div w:id="1002587059">
      <w:bodyDiv w:val="1"/>
      <w:marLeft w:val="0"/>
      <w:marRight w:val="0"/>
      <w:marTop w:val="0"/>
      <w:marBottom w:val="0"/>
      <w:divBdr>
        <w:top w:val="none" w:sz="0" w:space="0" w:color="auto"/>
        <w:left w:val="none" w:sz="0" w:space="0" w:color="auto"/>
        <w:bottom w:val="none" w:sz="0" w:space="0" w:color="auto"/>
        <w:right w:val="none" w:sz="0" w:space="0" w:color="auto"/>
      </w:divBdr>
    </w:div>
    <w:div w:id="1002968397">
      <w:bodyDiv w:val="1"/>
      <w:marLeft w:val="0"/>
      <w:marRight w:val="0"/>
      <w:marTop w:val="0"/>
      <w:marBottom w:val="0"/>
      <w:divBdr>
        <w:top w:val="none" w:sz="0" w:space="0" w:color="auto"/>
        <w:left w:val="none" w:sz="0" w:space="0" w:color="auto"/>
        <w:bottom w:val="none" w:sz="0" w:space="0" w:color="auto"/>
        <w:right w:val="none" w:sz="0" w:space="0" w:color="auto"/>
      </w:divBdr>
    </w:div>
    <w:div w:id="1009023547">
      <w:bodyDiv w:val="1"/>
      <w:marLeft w:val="0"/>
      <w:marRight w:val="0"/>
      <w:marTop w:val="0"/>
      <w:marBottom w:val="0"/>
      <w:divBdr>
        <w:top w:val="none" w:sz="0" w:space="0" w:color="auto"/>
        <w:left w:val="none" w:sz="0" w:space="0" w:color="auto"/>
        <w:bottom w:val="none" w:sz="0" w:space="0" w:color="auto"/>
        <w:right w:val="none" w:sz="0" w:space="0" w:color="auto"/>
      </w:divBdr>
    </w:div>
    <w:div w:id="1027176817">
      <w:bodyDiv w:val="1"/>
      <w:marLeft w:val="0"/>
      <w:marRight w:val="0"/>
      <w:marTop w:val="0"/>
      <w:marBottom w:val="0"/>
      <w:divBdr>
        <w:top w:val="none" w:sz="0" w:space="0" w:color="auto"/>
        <w:left w:val="none" w:sz="0" w:space="0" w:color="auto"/>
        <w:bottom w:val="none" w:sz="0" w:space="0" w:color="auto"/>
        <w:right w:val="none" w:sz="0" w:space="0" w:color="auto"/>
      </w:divBdr>
    </w:div>
    <w:div w:id="1062291652">
      <w:bodyDiv w:val="1"/>
      <w:marLeft w:val="0"/>
      <w:marRight w:val="0"/>
      <w:marTop w:val="0"/>
      <w:marBottom w:val="0"/>
      <w:divBdr>
        <w:top w:val="none" w:sz="0" w:space="0" w:color="auto"/>
        <w:left w:val="none" w:sz="0" w:space="0" w:color="auto"/>
        <w:bottom w:val="none" w:sz="0" w:space="0" w:color="auto"/>
        <w:right w:val="none" w:sz="0" w:space="0" w:color="auto"/>
      </w:divBdr>
    </w:div>
    <w:div w:id="1068385773">
      <w:bodyDiv w:val="1"/>
      <w:marLeft w:val="0"/>
      <w:marRight w:val="0"/>
      <w:marTop w:val="0"/>
      <w:marBottom w:val="0"/>
      <w:divBdr>
        <w:top w:val="none" w:sz="0" w:space="0" w:color="auto"/>
        <w:left w:val="none" w:sz="0" w:space="0" w:color="auto"/>
        <w:bottom w:val="none" w:sz="0" w:space="0" w:color="auto"/>
        <w:right w:val="none" w:sz="0" w:space="0" w:color="auto"/>
      </w:divBdr>
    </w:div>
    <w:div w:id="1080979303">
      <w:bodyDiv w:val="1"/>
      <w:marLeft w:val="0"/>
      <w:marRight w:val="0"/>
      <w:marTop w:val="0"/>
      <w:marBottom w:val="0"/>
      <w:divBdr>
        <w:top w:val="none" w:sz="0" w:space="0" w:color="auto"/>
        <w:left w:val="none" w:sz="0" w:space="0" w:color="auto"/>
        <w:bottom w:val="none" w:sz="0" w:space="0" w:color="auto"/>
        <w:right w:val="none" w:sz="0" w:space="0" w:color="auto"/>
      </w:divBdr>
    </w:div>
    <w:div w:id="1093169094">
      <w:bodyDiv w:val="1"/>
      <w:marLeft w:val="0"/>
      <w:marRight w:val="0"/>
      <w:marTop w:val="0"/>
      <w:marBottom w:val="0"/>
      <w:divBdr>
        <w:top w:val="none" w:sz="0" w:space="0" w:color="auto"/>
        <w:left w:val="none" w:sz="0" w:space="0" w:color="auto"/>
        <w:bottom w:val="none" w:sz="0" w:space="0" w:color="auto"/>
        <w:right w:val="none" w:sz="0" w:space="0" w:color="auto"/>
      </w:divBdr>
    </w:div>
    <w:div w:id="1144085043">
      <w:bodyDiv w:val="1"/>
      <w:marLeft w:val="0"/>
      <w:marRight w:val="0"/>
      <w:marTop w:val="0"/>
      <w:marBottom w:val="0"/>
      <w:divBdr>
        <w:top w:val="none" w:sz="0" w:space="0" w:color="auto"/>
        <w:left w:val="none" w:sz="0" w:space="0" w:color="auto"/>
        <w:bottom w:val="none" w:sz="0" w:space="0" w:color="auto"/>
        <w:right w:val="none" w:sz="0" w:space="0" w:color="auto"/>
      </w:divBdr>
    </w:div>
    <w:div w:id="1178815967">
      <w:bodyDiv w:val="1"/>
      <w:marLeft w:val="0"/>
      <w:marRight w:val="0"/>
      <w:marTop w:val="0"/>
      <w:marBottom w:val="0"/>
      <w:divBdr>
        <w:top w:val="none" w:sz="0" w:space="0" w:color="auto"/>
        <w:left w:val="none" w:sz="0" w:space="0" w:color="auto"/>
        <w:bottom w:val="none" w:sz="0" w:space="0" w:color="auto"/>
        <w:right w:val="none" w:sz="0" w:space="0" w:color="auto"/>
      </w:divBdr>
    </w:div>
    <w:div w:id="1199709120">
      <w:bodyDiv w:val="1"/>
      <w:marLeft w:val="0"/>
      <w:marRight w:val="0"/>
      <w:marTop w:val="0"/>
      <w:marBottom w:val="0"/>
      <w:divBdr>
        <w:top w:val="none" w:sz="0" w:space="0" w:color="auto"/>
        <w:left w:val="none" w:sz="0" w:space="0" w:color="auto"/>
        <w:bottom w:val="none" w:sz="0" w:space="0" w:color="auto"/>
        <w:right w:val="none" w:sz="0" w:space="0" w:color="auto"/>
      </w:divBdr>
    </w:div>
    <w:div w:id="1210066595">
      <w:bodyDiv w:val="1"/>
      <w:marLeft w:val="0"/>
      <w:marRight w:val="0"/>
      <w:marTop w:val="0"/>
      <w:marBottom w:val="0"/>
      <w:divBdr>
        <w:top w:val="none" w:sz="0" w:space="0" w:color="auto"/>
        <w:left w:val="none" w:sz="0" w:space="0" w:color="auto"/>
        <w:bottom w:val="none" w:sz="0" w:space="0" w:color="auto"/>
        <w:right w:val="none" w:sz="0" w:space="0" w:color="auto"/>
      </w:divBdr>
    </w:div>
    <w:div w:id="1224832621">
      <w:bodyDiv w:val="1"/>
      <w:marLeft w:val="0"/>
      <w:marRight w:val="0"/>
      <w:marTop w:val="0"/>
      <w:marBottom w:val="0"/>
      <w:divBdr>
        <w:top w:val="none" w:sz="0" w:space="0" w:color="auto"/>
        <w:left w:val="none" w:sz="0" w:space="0" w:color="auto"/>
        <w:bottom w:val="none" w:sz="0" w:space="0" w:color="auto"/>
        <w:right w:val="none" w:sz="0" w:space="0" w:color="auto"/>
      </w:divBdr>
    </w:div>
    <w:div w:id="1229413495">
      <w:bodyDiv w:val="1"/>
      <w:marLeft w:val="0"/>
      <w:marRight w:val="0"/>
      <w:marTop w:val="0"/>
      <w:marBottom w:val="0"/>
      <w:divBdr>
        <w:top w:val="none" w:sz="0" w:space="0" w:color="auto"/>
        <w:left w:val="none" w:sz="0" w:space="0" w:color="auto"/>
        <w:bottom w:val="none" w:sz="0" w:space="0" w:color="auto"/>
        <w:right w:val="none" w:sz="0" w:space="0" w:color="auto"/>
      </w:divBdr>
    </w:div>
    <w:div w:id="1245458878">
      <w:bodyDiv w:val="1"/>
      <w:marLeft w:val="0"/>
      <w:marRight w:val="0"/>
      <w:marTop w:val="0"/>
      <w:marBottom w:val="0"/>
      <w:divBdr>
        <w:top w:val="none" w:sz="0" w:space="0" w:color="auto"/>
        <w:left w:val="none" w:sz="0" w:space="0" w:color="auto"/>
        <w:bottom w:val="none" w:sz="0" w:space="0" w:color="auto"/>
        <w:right w:val="none" w:sz="0" w:space="0" w:color="auto"/>
      </w:divBdr>
    </w:div>
    <w:div w:id="1272855928">
      <w:bodyDiv w:val="1"/>
      <w:marLeft w:val="0"/>
      <w:marRight w:val="0"/>
      <w:marTop w:val="0"/>
      <w:marBottom w:val="0"/>
      <w:divBdr>
        <w:top w:val="none" w:sz="0" w:space="0" w:color="auto"/>
        <w:left w:val="none" w:sz="0" w:space="0" w:color="auto"/>
        <w:bottom w:val="none" w:sz="0" w:space="0" w:color="auto"/>
        <w:right w:val="none" w:sz="0" w:space="0" w:color="auto"/>
      </w:divBdr>
    </w:div>
    <w:div w:id="1281378674">
      <w:bodyDiv w:val="1"/>
      <w:marLeft w:val="0"/>
      <w:marRight w:val="0"/>
      <w:marTop w:val="0"/>
      <w:marBottom w:val="0"/>
      <w:divBdr>
        <w:top w:val="none" w:sz="0" w:space="0" w:color="auto"/>
        <w:left w:val="none" w:sz="0" w:space="0" w:color="auto"/>
        <w:bottom w:val="none" w:sz="0" w:space="0" w:color="auto"/>
        <w:right w:val="none" w:sz="0" w:space="0" w:color="auto"/>
      </w:divBdr>
    </w:div>
    <w:div w:id="1281719184">
      <w:bodyDiv w:val="1"/>
      <w:marLeft w:val="0"/>
      <w:marRight w:val="0"/>
      <w:marTop w:val="0"/>
      <w:marBottom w:val="0"/>
      <w:divBdr>
        <w:top w:val="none" w:sz="0" w:space="0" w:color="auto"/>
        <w:left w:val="none" w:sz="0" w:space="0" w:color="auto"/>
        <w:bottom w:val="none" w:sz="0" w:space="0" w:color="auto"/>
        <w:right w:val="none" w:sz="0" w:space="0" w:color="auto"/>
      </w:divBdr>
    </w:div>
    <w:div w:id="1285696139">
      <w:bodyDiv w:val="1"/>
      <w:marLeft w:val="0"/>
      <w:marRight w:val="0"/>
      <w:marTop w:val="0"/>
      <w:marBottom w:val="0"/>
      <w:divBdr>
        <w:top w:val="none" w:sz="0" w:space="0" w:color="auto"/>
        <w:left w:val="none" w:sz="0" w:space="0" w:color="auto"/>
        <w:bottom w:val="none" w:sz="0" w:space="0" w:color="auto"/>
        <w:right w:val="none" w:sz="0" w:space="0" w:color="auto"/>
      </w:divBdr>
    </w:div>
    <w:div w:id="1286735320">
      <w:bodyDiv w:val="1"/>
      <w:marLeft w:val="0"/>
      <w:marRight w:val="0"/>
      <w:marTop w:val="0"/>
      <w:marBottom w:val="0"/>
      <w:divBdr>
        <w:top w:val="none" w:sz="0" w:space="0" w:color="auto"/>
        <w:left w:val="none" w:sz="0" w:space="0" w:color="auto"/>
        <w:bottom w:val="none" w:sz="0" w:space="0" w:color="auto"/>
        <w:right w:val="none" w:sz="0" w:space="0" w:color="auto"/>
      </w:divBdr>
    </w:div>
    <w:div w:id="1319380982">
      <w:bodyDiv w:val="1"/>
      <w:marLeft w:val="0"/>
      <w:marRight w:val="0"/>
      <w:marTop w:val="0"/>
      <w:marBottom w:val="0"/>
      <w:divBdr>
        <w:top w:val="none" w:sz="0" w:space="0" w:color="auto"/>
        <w:left w:val="none" w:sz="0" w:space="0" w:color="auto"/>
        <w:bottom w:val="none" w:sz="0" w:space="0" w:color="auto"/>
        <w:right w:val="none" w:sz="0" w:space="0" w:color="auto"/>
      </w:divBdr>
    </w:div>
    <w:div w:id="1356343096">
      <w:bodyDiv w:val="1"/>
      <w:marLeft w:val="0"/>
      <w:marRight w:val="0"/>
      <w:marTop w:val="0"/>
      <w:marBottom w:val="0"/>
      <w:divBdr>
        <w:top w:val="none" w:sz="0" w:space="0" w:color="auto"/>
        <w:left w:val="none" w:sz="0" w:space="0" w:color="auto"/>
        <w:bottom w:val="none" w:sz="0" w:space="0" w:color="auto"/>
        <w:right w:val="none" w:sz="0" w:space="0" w:color="auto"/>
      </w:divBdr>
    </w:div>
    <w:div w:id="1384795067">
      <w:bodyDiv w:val="1"/>
      <w:marLeft w:val="0"/>
      <w:marRight w:val="0"/>
      <w:marTop w:val="0"/>
      <w:marBottom w:val="0"/>
      <w:divBdr>
        <w:top w:val="none" w:sz="0" w:space="0" w:color="auto"/>
        <w:left w:val="none" w:sz="0" w:space="0" w:color="auto"/>
        <w:bottom w:val="none" w:sz="0" w:space="0" w:color="auto"/>
        <w:right w:val="none" w:sz="0" w:space="0" w:color="auto"/>
      </w:divBdr>
    </w:div>
    <w:div w:id="1421368404">
      <w:bodyDiv w:val="1"/>
      <w:marLeft w:val="0"/>
      <w:marRight w:val="0"/>
      <w:marTop w:val="0"/>
      <w:marBottom w:val="0"/>
      <w:divBdr>
        <w:top w:val="none" w:sz="0" w:space="0" w:color="auto"/>
        <w:left w:val="none" w:sz="0" w:space="0" w:color="auto"/>
        <w:bottom w:val="none" w:sz="0" w:space="0" w:color="auto"/>
        <w:right w:val="none" w:sz="0" w:space="0" w:color="auto"/>
      </w:divBdr>
    </w:div>
    <w:div w:id="1453137395">
      <w:bodyDiv w:val="1"/>
      <w:marLeft w:val="0"/>
      <w:marRight w:val="0"/>
      <w:marTop w:val="0"/>
      <w:marBottom w:val="0"/>
      <w:divBdr>
        <w:top w:val="none" w:sz="0" w:space="0" w:color="auto"/>
        <w:left w:val="none" w:sz="0" w:space="0" w:color="auto"/>
        <w:bottom w:val="none" w:sz="0" w:space="0" w:color="auto"/>
        <w:right w:val="none" w:sz="0" w:space="0" w:color="auto"/>
      </w:divBdr>
    </w:div>
    <w:div w:id="1467579482">
      <w:bodyDiv w:val="1"/>
      <w:marLeft w:val="0"/>
      <w:marRight w:val="0"/>
      <w:marTop w:val="0"/>
      <w:marBottom w:val="0"/>
      <w:divBdr>
        <w:top w:val="none" w:sz="0" w:space="0" w:color="auto"/>
        <w:left w:val="none" w:sz="0" w:space="0" w:color="auto"/>
        <w:bottom w:val="none" w:sz="0" w:space="0" w:color="auto"/>
        <w:right w:val="none" w:sz="0" w:space="0" w:color="auto"/>
      </w:divBdr>
    </w:div>
    <w:div w:id="1473019618">
      <w:bodyDiv w:val="1"/>
      <w:marLeft w:val="0"/>
      <w:marRight w:val="0"/>
      <w:marTop w:val="0"/>
      <w:marBottom w:val="0"/>
      <w:divBdr>
        <w:top w:val="none" w:sz="0" w:space="0" w:color="auto"/>
        <w:left w:val="none" w:sz="0" w:space="0" w:color="auto"/>
        <w:bottom w:val="none" w:sz="0" w:space="0" w:color="auto"/>
        <w:right w:val="none" w:sz="0" w:space="0" w:color="auto"/>
      </w:divBdr>
    </w:div>
    <w:div w:id="1475174310">
      <w:bodyDiv w:val="1"/>
      <w:marLeft w:val="0"/>
      <w:marRight w:val="0"/>
      <w:marTop w:val="0"/>
      <w:marBottom w:val="0"/>
      <w:divBdr>
        <w:top w:val="none" w:sz="0" w:space="0" w:color="auto"/>
        <w:left w:val="none" w:sz="0" w:space="0" w:color="auto"/>
        <w:bottom w:val="none" w:sz="0" w:space="0" w:color="auto"/>
        <w:right w:val="none" w:sz="0" w:space="0" w:color="auto"/>
      </w:divBdr>
    </w:div>
    <w:div w:id="1485508235">
      <w:bodyDiv w:val="1"/>
      <w:marLeft w:val="0"/>
      <w:marRight w:val="0"/>
      <w:marTop w:val="0"/>
      <w:marBottom w:val="0"/>
      <w:divBdr>
        <w:top w:val="none" w:sz="0" w:space="0" w:color="auto"/>
        <w:left w:val="none" w:sz="0" w:space="0" w:color="auto"/>
        <w:bottom w:val="none" w:sz="0" w:space="0" w:color="auto"/>
        <w:right w:val="none" w:sz="0" w:space="0" w:color="auto"/>
      </w:divBdr>
      <w:divsChild>
        <w:div w:id="1304776939">
          <w:marLeft w:val="0"/>
          <w:marRight w:val="0"/>
          <w:marTop w:val="0"/>
          <w:marBottom w:val="0"/>
          <w:divBdr>
            <w:top w:val="none" w:sz="0" w:space="0" w:color="auto"/>
            <w:left w:val="none" w:sz="0" w:space="0" w:color="auto"/>
            <w:bottom w:val="none" w:sz="0" w:space="0" w:color="auto"/>
            <w:right w:val="none" w:sz="0" w:space="0" w:color="auto"/>
          </w:divBdr>
          <w:divsChild>
            <w:div w:id="447089095">
              <w:marLeft w:val="0"/>
              <w:marRight w:val="0"/>
              <w:marTop w:val="0"/>
              <w:marBottom w:val="0"/>
              <w:divBdr>
                <w:top w:val="none" w:sz="0" w:space="0" w:color="auto"/>
                <w:left w:val="none" w:sz="0" w:space="0" w:color="auto"/>
                <w:bottom w:val="none" w:sz="0" w:space="0" w:color="auto"/>
                <w:right w:val="none" w:sz="0" w:space="0" w:color="auto"/>
              </w:divBdr>
            </w:div>
            <w:div w:id="879166386">
              <w:marLeft w:val="0"/>
              <w:marRight w:val="0"/>
              <w:marTop w:val="0"/>
              <w:marBottom w:val="0"/>
              <w:divBdr>
                <w:top w:val="none" w:sz="0" w:space="0" w:color="auto"/>
                <w:left w:val="none" w:sz="0" w:space="0" w:color="auto"/>
                <w:bottom w:val="none" w:sz="0" w:space="0" w:color="auto"/>
                <w:right w:val="none" w:sz="0" w:space="0" w:color="auto"/>
              </w:divBdr>
            </w:div>
            <w:div w:id="154625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914637">
      <w:bodyDiv w:val="1"/>
      <w:marLeft w:val="0"/>
      <w:marRight w:val="0"/>
      <w:marTop w:val="0"/>
      <w:marBottom w:val="0"/>
      <w:divBdr>
        <w:top w:val="none" w:sz="0" w:space="0" w:color="auto"/>
        <w:left w:val="none" w:sz="0" w:space="0" w:color="auto"/>
        <w:bottom w:val="none" w:sz="0" w:space="0" w:color="auto"/>
        <w:right w:val="none" w:sz="0" w:space="0" w:color="auto"/>
      </w:divBdr>
    </w:div>
    <w:div w:id="1576892918">
      <w:bodyDiv w:val="1"/>
      <w:marLeft w:val="0"/>
      <w:marRight w:val="0"/>
      <w:marTop w:val="0"/>
      <w:marBottom w:val="0"/>
      <w:divBdr>
        <w:top w:val="none" w:sz="0" w:space="0" w:color="auto"/>
        <w:left w:val="none" w:sz="0" w:space="0" w:color="auto"/>
        <w:bottom w:val="none" w:sz="0" w:space="0" w:color="auto"/>
        <w:right w:val="none" w:sz="0" w:space="0" w:color="auto"/>
      </w:divBdr>
    </w:div>
    <w:div w:id="1627273342">
      <w:bodyDiv w:val="1"/>
      <w:marLeft w:val="0"/>
      <w:marRight w:val="0"/>
      <w:marTop w:val="0"/>
      <w:marBottom w:val="0"/>
      <w:divBdr>
        <w:top w:val="none" w:sz="0" w:space="0" w:color="auto"/>
        <w:left w:val="none" w:sz="0" w:space="0" w:color="auto"/>
        <w:bottom w:val="none" w:sz="0" w:space="0" w:color="auto"/>
        <w:right w:val="none" w:sz="0" w:space="0" w:color="auto"/>
      </w:divBdr>
    </w:div>
    <w:div w:id="1630671494">
      <w:bodyDiv w:val="1"/>
      <w:marLeft w:val="0"/>
      <w:marRight w:val="0"/>
      <w:marTop w:val="0"/>
      <w:marBottom w:val="0"/>
      <w:divBdr>
        <w:top w:val="none" w:sz="0" w:space="0" w:color="auto"/>
        <w:left w:val="none" w:sz="0" w:space="0" w:color="auto"/>
        <w:bottom w:val="none" w:sz="0" w:space="0" w:color="auto"/>
        <w:right w:val="none" w:sz="0" w:space="0" w:color="auto"/>
      </w:divBdr>
    </w:div>
    <w:div w:id="1644847244">
      <w:bodyDiv w:val="1"/>
      <w:marLeft w:val="0"/>
      <w:marRight w:val="0"/>
      <w:marTop w:val="0"/>
      <w:marBottom w:val="0"/>
      <w:divBdr>
        <w:top w:val="none" w:sz="0" w:space="0" w:color="auto"/>
        <w:left w:val="none" w:sz="0" w:space="0" w:color="auto"/>
        <w:bottom w:val="none" w:sz="0" w:space="0" w:color="auto"/>
        <w:right w:val="none" w:sz="0" w:space="0" w:color="auto"/>
      </w:divBdr>
    </w:div>
    <w:div w:id="1662394443">
      <w:bodyDiv w:val="1"/>
      <w:marLeft w:val="0"/>
      <w:marRight w:val="0"/>
      <w:marTop w:val="0"/>
      <w:marBottom w:val="0"/>
      <w:divBdr>
        <w:top w:val="none" w:sz="0" w:space="0" w:color="auto"/>
        <w:left w:val="none" w:sz="0" w:space="0" w:color="auto"/>
        <w:bottom w:val="none" w:sz="0" w:space="0" w:color="auto"/>
        <w:right w:val="none" w:sz="0" w:space="0" w:color="auto"/>
      </w:divBdr>
    </w:div>
    <w:div w:id="1670214814">
      <w:bodyDiv w:val="1"/>
      <w:marLeft w:val="0"/>
      <w:marRight w:val="0"/>
      <w:marTop w:val="0"/>
      <w:marBottom w:val="0"/>
      <w:divBdr>
        <w:top w:val="none" w:sz="0" w:space="0" w:color="auto"/>
        <w:left w:val="none" w:sz="0" w:space="0" w:color="auto"/>
        <w:bottom w:val="none" w:sz="0" w:space="0" w:color="auto"/>
        <w:right w:val="none" w:sz="0" w:space="0" w:color="auto"/>
      </w:divBdr>
    </w:div>
    <w:div w:id="1682393920">
      <w:bodyDiv w:val="1"/>
      <w:marLeft w:val="0"/>
      <w:marRight w:val="0"/>
      <w:marTop w:val="0"/>
      <w:marBottom w:val="0"/>
      <w:divBdr>
        <w:top w:val="none" w:sz="0" w:space="0" w:color="auto"/>
        <w:left w:val="none" w:sz="0" w:space="0" w:color="auto"/>
        <w:bottom w:val="none" w:sz="0" w:space="0" w:color="auto"/>
        <w:right w:val="none" w:sz="0" w:space="0" w:color="auto"/>
      </w:divBdr>
    </w:div>
    <w:div w:id="1682587300">
      <w:bodyDiv w:val="1"/>
      <w:marLeft w:val="0"/>
      <w:marRight w:val="0"/>
      <w:marTop w:val="0"/>
      <w:marBottom w:val="0"/>
      <w:divBdr>
        <w:top w:val="none" w:sz="0" w:space="0" w:color="auto"/>
        <w:left w:val="none" w:sz="0" w:space="0" w:color="auto"/>
        <w:bottom w:val="none" w:sz="0" w:space="0" w:color="auto"/>
        <w:right w:val="none" w:sz="0" w:space="0" w:color="auto"/>
      </w:divBdr>
    </w:div>
    <w:div w:id="1696229909">
      <w:bodyDiv w:val="1"/>
      <w:marLeft w:val="0"/>
      <w:marRight w:val="0"/>
      <w:marTop w:val="0"/>
      <w:marBottom w:val="0"/>
      <w:divBdr>
        <w:top w:val="none" w:sz="0" w:space="0" w:color="auto"/>
        <w:left w:val="none" w:sz="0" w:space="0" w:color="auto"/>
        <w:bottom w:val="none" w:sz="0" w:space="0" w:color="auto"/>
        <w:right w:val="none" w:sz="0" w:space="0" w:color="auto"/>
      </w:divBdr>
    </w:div>
    <w:div w:id="1714305205">
      <w:bodyDiv w:val="1"/>
      <w:marLeft w:val="0"/>
      <w:marRight w:val="0"/>
      <w:marTop w:val="0"/>
      <w:marBottom w:val="0"/>
      <w:divBdr>
        <w:top w:val="none" w:sz="0" w:space="0" w:color="auto"/>
        <w:left w:val="none" w:sz="0" w:space="0" w:color="auto"/>
        <w:bottom w:val="none" w:sz="0" w:space="0" w:color="auto"/>
        <w:right w:val="none" w:sz="0" w:space="0" w:color="auto"/>
      </w:divBdr>
      <w:divsChild>
        <w:div w:id="1610116673">
          <w:marLeft w:val="0"/>
          <w:marRight w:val="0"/>
          <w:marTop w:val="0"/>
          <w:marBottom w:val="0"/>
          <w:divBdr>
            <w:top w:val="none" w:sz="0" w:space="0" w:color="auto"/>
            <w:left w:val="none" w:sz="0" w:space="0" w:color="auto"/>
            <w:bottom w:val="none" w:sz="0" w:space="0" w:color="auto"/>
            <w:right w:val="none" w:sz="0" w:space="0" w:color="auto"/>
          </w:divBdr>
          <w:divsChild>
            <w:div w:id="334460080">
              <w:marLeft w:val="0"/>
              <w:marRight w:val="0"/>
              <w:marTop w:val="0"/>
              <w:marBottom w:val="0"/>
              <w:divBdr>
                <w:top w:val="none" w:sz="0" w:space="0" w:color="auto"/>
                <w:left w:val="none" w:sz="0" w:space="0" w:color="auto"/>
                <w:bottom w:val="none" w:sz="0" w:space="0" w:color="auto"/>
                <w:right w:val="none" w:sz="0" w:space="0" w:color="auto"/>
              </w:divBdr>
            </w:div>
            <w:div w:id="677543125">
              <w:marLeft w:val="0"/>
              <w:marRight w:val="0"/>
              <w:marTop w:val="0"/>
              <w:marBottom w:val="0"/>
              <w:divBdr>
                <w:top w:val="none" w:sz="0" w:space="0" w:color="auto"/>
                <w:left w:val="none" w:sz="0" w:space="0" w:color="auto"/>
                <w:bottom w:val="none" w:sz="0" w:space="0" w:color="auto"/>
                <w:right w:val="none" w:sz="0" w:space="0" w:color="auto"/>
              </w:divBdr>
            </w:div>
            <w:div w:id="918438562">
              <w:marLeft w:val="0"/>
              <w:marRight w:val="0"/>
              <w:marTop w:val="0"/>
              <w:marBottom w:val="0"/>
              <w:divBdr>
                <w:top w:val="none" w:sz="0" w:space="0" w:color="auto"/>
                <w:left w:val="none" w:sz="0" w:space="0" w:color="auto"/>
                <w:bottom w:val="none" w:sz="0" w:space="0" w:color="auto"/>
                <w:right w:val="none" w:sz="0" w:space="0" w:color="auto"/>
              </w:divBdr>
            </w:div>
            <w:div w:id="1259367962">
              <w:marLeft w:val="0"/>
              <w:marRight w:val="0"/>
              <w:marTop w:val="0"/>
              <w:marBottom w:val="0"/>
              <w:divBdr>
                <w:top w:val="none" w:sz="0" w:space="0" w:color="auto"/>
                <w:left w:val="none" w:sz="0" w:space="0" w:color="auto"/>
                <w:bottom w:val="none" w:sz="0" w:space="0" w:color="auto"/>
                <w:right w:val="none" w:sz="0" w:space="0" w:color="auto"/>
              </w:divBdr>
            </w:div>
            <w:div w:id="1793086125">
              <w:marLeft w:val="0"/>
              <w:marRight w:val="0"/>
              <w:marTop w:val="0"/>
              <w:marBottom w:val="0"/>
              <w:divBdr>
                <w:top w:val="none" w:sz="0" w:space="0" w:color="auto"/>
                <w:left w:val="none" w:sz="0" w:space="0" w:color="auto"/>
                <w:bottom w:val="none" w:sz="0" w:space="0" w:color="auto"/>
                <w:right w:val="none" w:sz="0" w:space="0" w:color="auto"/>
              </w:divBdr>
            </w:div>
            <w:div w:id="200423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508664">
      <w:bodyDiv w:val="1"/>
      <w:marLeft w:val="0"/>
      <w:marRight w:val="0"/>
      <w:marTop w:val="0"/>
      <w:marBottom w:val="0"/>
      <w:divBdr>
        <w:top w:val="none" w:sz="0" w:space="0" w:color="auto"/>
        <w:left w:val="none" w:sz="0" w:space="0" w:color="auto"/>
        <w:bottom w:val="none" w:sz="0" w:space="0" w:color="auto"/>
        <w:right w:val="none" w:sz="0" w:space="0" w:color="auto"/>
      </w:divBdr>
    </w:div>
    <w:div w:id="1747650296">
      <w:bodyDiv w:val="1"/>
      <w:marLeft w:val="0"/>
      <w:marRight w:val="0"/>
      <w:marTop w:val="0"/>
      <w:marBottom w:val="0"/>
      <w:divBdr>
        <w:top w:val="none" w:sz="0" w:space="0" w:color="auto"/>
        <w:left w:val="none" w:sz="0" w:space="0" w:color="auto"/>
        <w:bottom w:val="none" w:sz="0" w:space="0" w:color="auto"/>
        <w:right w:val="none" w:sz="0" w:space="0" w:color="auto"/>
      </w:divBdr>
    </w:div>
    <w:div w:id="1755739347">
      <w:bodyDiv w:val="1"/>
      <w:marLeft w:val="0"/>
      <w:marRight w:val="0"/>
      <w:marTop w:val="0"/>
      <w:marBottom w:val="0"/>
      <w:divBdr>
        <w:top w:val="none" w:sz="0" w:space="0" w:color="auto"/>
        <w:left w:val="none" w:sz="0" w:space="0" w:color="auto"/>
        <w:bottom w:val="none" w:sz="0" w:space="0" w:color="auto"/>
        <w:right w:val="none" w:sz="0" w:space="0" w:color="auto"/>
      </w:divBdr>
    </w:div>
    <w:div w:id="1782258427">
      <w:bodyDiv w:val="1"/>
      <w:marLeft w:val="0"/>
      <w:marRight w:val="0"/>
      <w:marTop w:val="0"/>
      <w:marBottom w:val="0"/>
      <w:divBdr>
        <w:top w:val="none" w:sz="0" w:space="0" w:color="auto"/>
        <w:left w:val="none" w:sz="0" w:space="0" w:color="auto"/>
        <w:bottom w:val="none" w:sz="0" w:space="0" w:color="auto"/>
        <w:right w:val="none" w:sz="0" w:space="0" w:color="auto"/>
      </w:divBdr>
    </w:div>
    <w:div w:id="1788893713">
      <w:bodyDiv w:val="1"/>
      <w:marLeft w:val="0"/>
      <w:marRight w:val="0"/>
      <w:marTop w:val="0"/>
      <w:marBottom w:val="0"/>
      <w:divBdr>
        <w:top w:val="none" w:sz="0" w:space="0" w:color="auto"/>
        <w:left w:val="none" w:sz="0" w:space="0" w:color="auto"/>
        <w:bottom w:val="none" w:sz="0" w:space="0" w:color="auto"/>
        <w:right w:val="none" w:sz="0" w:space="0" w:color="auto"/>
      </w:divBdr>
    </w:div>
    <w:div w:id="1793792696">
      <w:bodyDiv w:val="1"/>
      <w:marLeft w:val="0"/>
      <w:marRight w:val="0"/>
      <w:marTop w:val="0"/>
      <w:marBottom w:val="0"/>
      <w:divBdr>
        <w:top w:val="none" w:sz="0" w:space="0" w:color="auto"/>
        <w:left w:val="none" w:sz="0" w:space="0" w:color="auto"/>
        <w:bottom w:val="none" w:sz="0" w:space="0" w:color="auto"/>
        <w:right w:val="none" w:sz="0" w:space="0" w:color="auto"/>
      </w:divBdr>
    </w:div>
    <w:div w:id="1798798380">
      <w:bodyDiv w:val="1"/>
      <w:marLeft w:val="0"/>
      <w:marRight w:val="0"/>
      <w:marTop w:val="0"/>
      <w:marBottom w:val="0"/>
      <w:divBdr>
        <w:top w:val="none" w:sz="0" w:space="0" w:color="auto"/>
        <w:left w:val="none" w:sz="0" w:space="0" w:color="auto"/>
        <w:bottom w:val="none" w:sz="0" w:space="0" w:color="auto"/>
        <w:right w:val="none" w:sz="0" w:space="0" w:color="auto"/>
      </w:divBdr>
    </w:div>
    <w:div w:id="1850635496">
      <w:bodyDiv w:val="1"/>
      <w:marLeft w:val="0"/>
      <w:marRight w:val="0"/>
      <w:marTop w:val="0"/>
      <w:marBottom w:val="0"/>
      <w:divBdr>
        <w:top w:val="none" w:sz="0" w:space="0" w:color="auto"/>
        <w:left w:val="none" w:sz="0" w:space="0" w:color="auto"/>
        <w:bottom w:val="none" w:sz="0" w:space="0" w:color="auto"/>
        <w:right w:val="none" w:sz="0" w:space="0" w:color="auto"/>
      </w:divBdr>
    </w:div>
    <w:div w:id="1880849876">
      <w:bodyDiv w:val="1"/>
      <w:marLeft w:val="0"/>
      <w:marRight w:val="0"/>
      <w:marTop w:val="0"/>
      <w:marBottom w:val="0"/>
      <w:divBdr>
        <w:top w:val="none" w:sz="0" w:space="0" w:color="auto"/>
        <w:left w:val="none" w:sz="0" w:space="0" w:color="auto"/>
        <w:bottom w:val="none" w:sz="0" w:space="0" w:color="auto"/>
        <w:right w:val="none" w:sz="0" w:space="0" w:color="auto"/>
      </w:divBdr>
    </w:div>
    <w:div w:id="1883133407">
      <w:bodyDiv w:val="1"/>
      <w:marLeft w:val="0"/>
      <w:marRight w:val="0"/>
      <w:marTop w:val="0"/>
      <w:marBottom w:val="0"/>
      <w:divBdr>
        <w:top w:val="none" w:sz="0" w:space="0" w:color="auto"/>
        <w:left w:val="none" w:sz="0" w:space="0" w:color="auto"/>
        <w:bottom w:val="none" w:sz="0" w:space="0" w:color="auto"/>
        <w:right w:val="none" w:sz="0" w:space="0" w:color="auto"/>
      </w:divBdr>
    </w:div>
    <w:div w:id="1913276743">
      <w:bodyDiv w:val="1"/>
      <w:marLeft w:val="0"/>
      <w:marRight w:val="0"/>
      <w:marTop w:val="0"/>
      <w:marBottom w:val="0"/>
      <w:divBdr>
        <w:top w:val="none" w:sz="0" w:space="0" w:color="auto"/>
        <w:left w:val="none" w:sz="0" w:space="0" w:color="auto"/>
        <w:bottom w:val="none" w:sz="0" w:space="0" w:color="auto"/>
        <w:right w:val="none" w:sz="0" w:space="0" w:color="auto"/>
      </w:divBdr>
    </w:div>
    <w:div w:id="1929803062">
      <w:bodyDiv w:val="1"/>
      <w:marLeft w:val="0"/>
      <w:marRight w:val="0"/>
      <w:marTop w:val="0"/>
      <w:marBottom w:val="0"/>
      <w:divBdr>
        <w:top w:val="none" w:sz="0" w:space="0" w:color="auto"/>
        <w:left w:val="none" w:sz="0" w:space="0" w:color="auto"/>
        <w:bottom w:val="none" w:sz="0" w:space="0" w:color="auto"/>
        <w:right w:val="none" w:sz="0" w:space="0" w:color="auto"/>
      </w:divBdr>
      <w:divsChild>
        <w:div w:id="950092048">
          <w:blockQuote w:val="1"/>
          <w:marLeft w:val="720"/>
          <w:marRight w:val="720"/>
          <w:marTop w:val="100"/>
          <w:marBottom w:val="100"/>
          <w:divBdr>
            <w:top w:val="none" w:sz="0" w:space="0" w:color="auto"/>
            <w:left w:val="none" w:sz="0" w:space="0" w:color="auto"/>
            <w:bottom w:val="none" w:sz="0" w:space="0" w:color="auto"/>
            <w:right w:val="none" w:sz="0" w:space="0" w:color="auto"/>
          </w:divBdr>
        </w:div>
        <w:div w:id="543442369">
          <w:blockQuote w:val="1"/>
          <w:marLeft w:val="720"/>
          <w:marRight w:val="720"/>
          <w:marTop w:val="100"/>
          <w:marBottom w:val="100"/>
          <w:divBdr>
            <w:top w:val="none" w:sz="0" w:space="0" w:color="auto"/>
            <w:left w:val="none" w:sz="0" w:space="0" w:color="auto"/>
            <w:bottom w:val="none" w:sz="0" w:space="0" w:color="auto"/>
            <w:right w:val="none" w:sz="0" w:space="0" w:color="auto"/>
          </w:divBdr>
        </w:div>
        <w:div w:id="4036016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736262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55361192">
      <w:bodyDiv w:val="1"/>
      <w:marLeft w:val="0"/>
      <w:marRight w:val="0"/>
      <w:marTop w:val="0"/>
      <w:marBottom w:val="0"/>
      <w:divBdr>
        <w:top w:val="none" w:sz="0" w:space="0" w:color="auto"/>
        <w:left w:val="none" w:sz="0" w:space="0" w:color="auto"/>
        <w:bottom w:val="none" w:sz="0" w:space="0" w:color="auto"/>
        <w:right w:val="none" w:sz="0" w:space="0" w:color="auto"/>
      </w:divBdr>
      <w:divsChild>
        <w:div w:id="893661521">
          <w:marLeft w:val="0"/>
          <w:marRight w:val="0"/>
          <w:marTop w:val="0"/>
          <w:marBottom w:val="0"/>
          <w:divBdr>
            <w:top w:val="none" w:sz="0" w:space="0" w:color="auto"/>
            <w:left w:val="none" w:sz="0" w:space="0" w:color="auto"/>
            <w:bottom w:val="none" w:sz="0" w:space="0" w:color="auto"/>
            <w:right w:val="none" w:sz="0" w:space="0" w:color="auto"/>
          </w:divBdr>
        </w:div>
        <w:div w:id="1505045388">
          <w:marLeft w:val="0"/>
          <w:marRight w:val="0"/>
          <w:marTop w:val="0"/>
          <w:marBottom w:val="0"/>
          <w:divBdr>
            <w:top w:val="none" w:sz="0" w:space="0" w:color="auto"/>
            <w:left w:val="none" w:sz="0" w:space="0" w:color="auto"/>
            <w:bottom w:val="none" w:sz="0" w:space="0" w:color="auto"/>
            <w:right w:val="none" w:sz="0" w:space="0" w:color="auto"/>
          </w:divBdr>
        </w:div>
      </w:divsChild>
    </w:div>
    <w:div w:id="1963463338">
      <w:bodyDiv w:val="1"/>
      <w:marLeft w:val="0"/>
      <w:marRight w:val="0"/>
      <w:marTop w:val="0"/>
      <w:marBottom w:val="0"/>
      <w:divBdr>
        <w:top w:val="none" w:sz="0" w:space="0" w:color="auto"/>
        <w:left w:val="none" w:sz="0" w:space="0" w:color="auto"/>
        <w:bottom w:val="none" w:sz="0" w:space="0" w:color="auto"/>
        <w:right w:val="none" w:sz="0" w:space="0" w:color="auto"/>
      </w:divBdr>
    </w:div>
    <w:div w:id="1972899619">
      <w:bodyDiv w:val="1"/>
      <w:marLeft w:val="0"/>
      <w:marRight w:val="0"/>
      <w:marTop w:val="0"/>
      <w:marBottom w:val="0"/>
      <w:divBdr>
        <w:top w:val="none" w:sz="0" w:space="0" w:color="auto"/>
        <w:left w:val="none" w:sz="0" w:space="0" w:color="auto"/>
        <w:bottom w:val="none" w:sz="0" w:space="0" w:color="auto"/>
        <w:right w:val="none" w:sz="0" w:space="0" w:color="auto"/>
      </w:divBdr>
    </w:div>
    <w:div w:id="1974872449">
      <w:bodyDiv w:val="1"/>
      <w:marLeft w:val="0"/>
      <w:marRight w:val="0"/>
      <w:marTop w:val="0"/>
      <w:marBottom w:val="0"/>
      <w:divBdr>
        <w:top w:val="none" w:sz="0" w:space="0" w:color="auto"/>
        <w:left w:val="none" w:sz="0" w:space="0" w:color="auto"/>
        <w:bottom w:val="none" w:sz="0" w:space="0" w:color="auto"/>
        <w:right w:val="none" w:sz="0" w:space="0" w:color="auto"/>
      </w:divBdr>
    </w:div>
    <w:div w:id="2031179951">
      <w:bodyDiv w:val="1"/>
      <w:marLeft w:val="0"/>
      <w:marRight w:val="0"/>
      <w:marTop w:val="0"/>
      <w:marBottom w:val="0"/>
      <w:divBdr>
        <w:top w:val="none" w:sz="0" w:space="0" w:color="auto"/>
        <w:left w:val="none" w:sz="0" w:space="0" w:color="auto"/>
        <w:bottom w:val="none" w:sz="0" w:space="0" w:color="auto"/>
        <w:right w:val="none" w:sz="0" w:space="0" w:color="auto"/>
      </w:divBdr>
    </w:div>
    <w:div w:id="2047367833">
      <w:bodyDiv w:val="1"/>
      <w:marLeft w:val="0"/>
      <w:marRight w:val="0"/>
      <w:marTop w:val="0"/>
      <w:marBottom w:val="0"/>
      <w:divBdr>
        <w:top w:val="none" w:sz="0" w:space="0" w:color="auto"/>
        <w:left w:val="none" w:sz="0" w:space="0" w:color="auto"/>
        <w:bottom w:val="none" w:sz="0" w:space="0" w:color="auto"/>
        <w:right w:val="none" w:sz="0" w:space="0" w:color="auto"/>
      </w:divBdr>
    </w:div>
    <w:div w:id="2055619304">
      <w:bodyDiv w:val="1"/>
      <w:marLeft w:val="0"/>
      <w:marRight w:val="0"/>
      <w:marTop w:val="0"/>
      <w:marBottom w:val="0"/>
      <w:divBdr>
        <w:top w:val="none" w:sz="0" w:space="0" w:color="auto"/>
        <w:left w:val="none" w:sz="0" w:space="0" w:color="auto"/>
        <w:bottom w:val="none" w:sz="0" w:space="0" w:color="auto"/>
        <w:right w:val="none" w:sz="0" w:space="0" w:color="auto"/>
      </w:divBdr>
    </w:div>
    <w:div w:id="2059434799">
      <w:bodyDiv w:val="1"/>
      <w:marLeft w:val="0"/>
      <w:marRight w:val="0"/>
      <w:marTop w:val="0"/>
      <w:marBottom w:val="0"/>
      <w:divBdr>
        <w:top w:val="none" w:sz="0" w:space="0" w:color="auto"/>
        <w:left w:val="none" w:sz="0" w:space="0" w:color="auto"/>
        <w:bottom w:val="none" w:sz="0" w:space="0" w:color="auto"/>
        <w:right w:val="none" w:sz="0" w:space="0" w:color="auto"/>
      </w:divBdr>
    </w:div>
    <w:div w:id="2075423564">
      <w:bodyDiv w:val="1"/>
      <w:marLeft w:val="0"/>
      <w:marRight w:val="0"/>
      <w:marTop w:val="0"/>
      <w:marBottom w:val="0"/>
      <w:divBdr>
        <w:top w:val="none" w:sz="0" w:space="0" w:color="auto"/>
        <w:left w:val="none" w:sz="0" w:space="0" w:color="auto"/>
        <w:bottom w:val="none" w:sz="0" w:space="0" w:color="auto"/>
        <w:right w:val="none" w:sz="0" w:space="0" w:color="auto"/>
      </w:divBdr>
      <w:divsChild>
        <w:div w:id="588999204">
          <w:marLeft w:val="0"/>
          <w:marRight w:val="0"/>
          <w:marTop w:val="0"/>
          <w:marBottom w:val="0"/>
          <w:divBdr>
            <w:top w:val="none" w:sz="0" w:space="0" w:color="auto"/>
            <w:left w:val="none" w:sz="0" w:space="0" w:color="auto"/>
            <w:bottom w:val="none" w:sz="0" w:space="0" w:color="auto"/>
            <w:right w:val="none" w:sz="0" w:space="0" w:color="auto"/>
          </w:divBdr>
          <w:divsChild>
            <w:div w:id="610362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44006">
      <w:bodyDiv w:val="1"/>
      <w:marLeft w:val="0"/>
      <w:marRight w:val="0"/>
      <w:marTop w:val="0"/>
      <w:marBottom w:val="0"/>
      <w:divBdr>
        <w:top w:val="none" w:sz="0" w:space="0" w:color="auto"/>
        <w:left w:val="none" w:sz="0" w:space="0" w:color="auto"/>
        <w:bottom w:val="none" w:sz="0" w:space="0" w:color="auto"/>
        <w:right w:val="none" w:sz="0" w:space="0" w:color="auto"/>
      </w:divBdr>
    </w:div>
    <w:div w:id="2096125972">
      <w:bodyDiv w:val="1"/>
      <w:marLeft w:val="0"/>
      <w:marRight w:val="0"/>
      <w:marTop w:val="0"/>
      <w:marBottom w:val="0"/>
      <w:divBdr>
        <w:top w:val="none" w:sz="0" w:space="0" w:color="auto"/>
        <w:left w:val="none" w:sz="0" w:space="0" w:color="auto"/>
        <w:bottom w:val="none" w:sz="0" w:space="0" w:color="auto"/>
        <w:right w:val="none" w:sz="0" w:space="0" w:color="auto"/>
      </w:divBdr>
    </w:div>
    <w:div w:id="2112310158">
      <w:bodyDiv w:val="1"/>
      <w:marLeft w:val="0"/>
      <w:marRight w:val="0"/>
      <w:marTop w:val="0"/>
      <w:marBottom w:val="0"/>
      <w:divBdr>
        <w:top w:val="none" w:sz="0" w:space="0" w:color="auto"/>
        <w:left w:val="none" w:sz="0" w:space="0" w:color="auto"/>
        <w:bottom w:val="none" w:sz="0" w:space="0" w:color="auto"/>
        <w:right w:val="none" w:sz="0" w:space="0" w:color="auto"/>
      </w:divBdr>
    </w:div>
    <w:div w:id="2116896700">
      <w:bodyDiv w:val="1"/>
      <w:marLeft w:val="0"/>
      <w:marRight w:val="0"/>
      <w:marTop w:val="0"/>
      <w:marBottom w:val="0"/>
      <w:divBdr>
        <w:top w:val="none" w:sz="0" w:space="0" w:color="auto"/>
        <w:left w:val="none" w:sz="0" w:space="0" w:color="auto"/>
        <w:bottom w:val="none" w:sz="0" w:space="0" w:color="auto"/>
        <w:right w:val="none" w:sz="0" w:space="0" w:color="auto"/>
      </w:divBdr>
    </w:div>
    <w:div w:id="2121023415">
      <w:bodyDiv w:val="1"/>
      <w:marLeft w:val="0"/>
      <w:marRight w:val="0"/>
      <w:marTop w:val="0"/>
      <w:marBottom w:val="0"/>
      <w:divBdr>
        <w:top w:val="none" w:sz="0" w:space="0" w:color="auto"/>
        <w:left w:val="none" w:sz="0" w:space="0" w:color="auto"/>
        <w:bottom w:val="none" w:sz="0" w:space="0" w:color="auto"/>
        <w:right w:val="none" w:sz="0" w:space="0" w:color="auto"/>
      </w:divBdr>
    </w:div>
    <w:div w:id="2121677205">
      <w:bodyDiv w:val="1"/>
      <w:marLeft w:val="0"/>
      <w:marRight w:val="0"/>
      <w:marTop w:val="0"/>
      <w:marBottom w:val="0"/>
      <w:divBdr>
        <w:top w:val="none" w:sz="0" w:space="0" w:color="auto"/>
        <w:left w:val="none" w:sz="0" w:space="0" w:color="auto"/>
        <w:bottom w:val="none" w:sz="0" w:space="0" w:color="auto"/>
        <w:right w:val="none" w:sz="0" w:space="0" w:color="auto"/>
      </w:divBdr>
    </w:div>
    <w:div w:id="2129472563">
      <w:bodyDiv w:val="1"/>
      <w:marLeft w:val="0"/>
      <w:marRight w:val="0"/>
      <w:marTop w:val="0"/>
      <w:marBottom w:val="0"/>
      <w:divBdr>
        <w:top w:val="none" w:sz="0" w:space="0" w:color="auto"/>
        <w:left w:val="none" w:sz="0" w:space="0" w:color="auto"/>
        <w:bottom w:val="none" w:sz="0" w:space="0" w:color="auto"/>
        <w:right w:val="none" w:sz="0" w:space="0" w:color="auto"/>
      </w:divBdr>
    </w:div>
    <w:div w:id="21470429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5.png"/><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microsoft.com/office/2018/08/relationships/commentsExtensible" Target="commentsExtensible.xm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1/relationships/commentsExtended" Target="commentsExtended.xm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yperlink" Target="https://appv2h.streamlit.app" TargetMode="External"/><Relationship Id="rId14" Type="http://schemas.openxmlformats.org/officeDocument/2006/relationships/comments" Target="comments.xml"/><Relationship Id="rId22"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isarna">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Način citiranja IEEE" Version="2006">
  <b:Source>
    <b:Tag>htt</b:Tag>
    <b:SourceType>Report</b:SourceType>
    <b:Guid>{AAF8F267-F227-44BB-9621-CE90F806998B}</b:Guid>
    <b:URL>https://ev4eu.eu/wp-content/uploads/2023/05/EV4EU-Deliverable-1.1.pdf</b:URL>
    <b:Title>D1.1, Electric Road Mobility Evolution Scenarios</b:Title>
    <b:Year>2022</b:Year>
    <b:YearAccessed>2024</b:YearAccessed>
    <b:MonthAccessed>7</b:MonthAccessed>
    <b:DayAccessed>21</b:DayAccessed>
    <b:Author>
      <b:Author>
        <b:NameList>
          <b:Person>
            <b:Last>Morais</b:Last>
            <b:First>Hugo</b:First>
          </b:Person>
          <b:Person>
            <b:Last>Cavalcante</b:Last>
            <b:First>Irvylle</b:First>
          </b:Person>
          <b:Person>
            <b:Last>Nunes</b:Last>
            <b:First>Ana Rita</b:First>
          </b:Person>
          <b:Person>
            <b:Last>Calearo</b:Last>
            <b:First>Lisa</b:First>
          </b:Person>
          <b:Person>
            <b:Last>Malkova </b:Last>
            <b:First>Anna</b:First>
          </b:Person>
          <b:Person>
            <b:Last>Ziras</b:Last>
            <b:First>Charalampos</b:First>
          </b:Person>
          <b:Person>
            <b:Last>Brito</b:Last>
            <b:First>Miguel</b:First>
          </b:Person>
          <b:Person>
            <b:Last>Mateus</b:Last>
            <b:First>Joao</b:First>
          </b:Person>
          <b:Person>
            <b:Last>Matias</b:Last>
            <b:First>Samuel</b:First>
          </b:Person>
          <b:Person>
            <b:Last>Michos</b:Last>
            <b:First>Konstantions</b:First>
          </b:Person>
          <b:Person>
            <b:Last>Pediaditis</b:Last>
            <b:First>Panagiotis</b:First>
          </b:Person>
          <b:Person>
            <b:Last>Lekidis</b:Last>
            <b:First>Alexios</b:First>
          </b:Person>
          <b:Person>
            <b:Last>Mendek</b:Last>
            <b:First>Igor</b:First>
          </b:Person>
          <b:Person>
            <b:Last>Zajc</b:Last>
            <b:First>Matej</b:First>
          </b:Person>
        </b:NameList>
      </b:Author>
    </b:Author>
    <b:RefOrder>1</b:RefOrder>
  </b:Source>
  <b:Source>
    <b:Tag>Sch201</b:Tag>
    <b:SourceType>JournalArticle</b:SourceType>
    <b:Guid>{9D0CF241-B56C-4D38-92ED-7DE52E0FFAF0}</b:Guid>
    <b:Title>Empirical Evaluation of V2G Round-trip Efficiency</b:Title>
    <b:Year>2020</b:Year>
    <b:Pages>1-6</b:Pages>
    <b:YearAccessed>2024</b:YearAccessed>
    <b:MonthAccessed>7</b:MonthAccessed>
    <b:DayAccessed>21</b:DayAccessed>
    <b:URL>https://ieeexplore.ieee.org/document/9203459</b:URL>
    <b:DOI>10.1109/SEST48500.2020.9203459</b:DOI>
    <b:JournalName>2020 International Conference on Smart Energy Systems and Technologies (SEST)</b:JournalName>
    <b:Author>
      <b:Author>
        <b:NameList>
          <b:Person>
            <b:Last>Schram</b:Last>
            <b:First>Wouter</b:First>
          </b:Person>
          <b:Person>
            <b:Last>Brinkel</b:Last>
            <b:First>Nico</b:First>
          </b:Person>
          <b:Person>
            <b:Last>Smink</b:Last>
            <b:First>Gilbert</b:First>
          </b:Person>
          <b:Person>
            <b:Last>van Wijk</b:Last>
            <b:First>Thijs</b:First>
          </b:Person>
          <b:Person>
            <b:Last>van Sark</b:Last>
            <b:First>Wilfred</b:First>
          </b:Person>
        </b:NameList>
      </b:Author>
    </b:Author>
    <b:RefOrder>2</b:RefOrder>
  </b:Source>
  <b:Source>
    <b:Tag>Bar131</b:Tag>
    <b:SourceType>InternetSite</b:SourceType>
    <b:Guid>{19F0EAF1-CF9E-4C1E-9F97-083D07B13129}</b:Guid>
    <b:Title>"Cars are parked 95% of the time". Let's check!</b:Title>
    <b:Year>2013</b:Year>
    <b:Month>2</b:Month>
    <b:Day>22</b:Day>
    <b:YearAccessed>2024</b:YearAccessed>
    <b:MonthAccessed>7</b:MonthAccessed>
    <b:DayAccessed>21</b:DayAccessed>
    <b:URL>https://www.reinventingparking.org/2013/02/cars-are-parked-95-of-time-lets-check.html</b:URL>
    <b:Author>
      <b:Author>
        <b:NameList>
          <b:Person>
            <b:Last>Barter</b:Last>
            <b:First>Paul</b:First>
          </b:Person>
        </b:NameList>
      </b:Author>
    </b:Author>
    <b:RefOrder>3</b:RefOrder>
  </b:Source>
  <b:Source>
    <b:Tag>Eis23</b:Tag>
    <b:SourceType>JournalArticle</b:SourceType>
    <b:Guid>{0071BC2B-69B8-411E-B98C-0834F75594A6}</b:Guid>
    <b:Title>False Starts: The Checkered History of Vehicle-to-Grid Power</b:Title>
    <b:Year>2023</b:Year>
    <b:YearAccessed>2024</b:YearAccessed>
    <b:MonthAccessed>7</b:MonthAccessed>
    <b:DayAccessed>21</b:DayAccessed>
    <b:URL>https://ieeexplore.ieee.org/document/10092392</b:URL>
    <b:Pages>46-53</b:Pages>
    <b:Volume>60</b:Volume>
    <b:DOI>10.1109/MSPEC.2023.10092392</b:DOI>
    <b:Author>
      <b:Author>
        <b:NameList>
          <b:Person>
            <b:Last>Eisler</b:Last>
            <b:Middle>N</b:Middle>
            <b:First>Matthew</b:First>
          </b:Person>
        </b:NameList>
      </b:Author>
    </b:Author>
    <b:JournalName>IEEE Spectrum</b:JournalName>
    <b:RefOrder>4</b:RefOrder>
  </b:Source>
  <b:Source>
    <b:Tag>Mor16</b:Tag>
    <b:SourceType>JournalArticle</b:SourceType>
    <b:Guid>{55171FFF-217B-4729-9C03-357AF6D7B784}</b:Guid>
    <b:Title>Future standard and fast charging infrastructure planning: An analysis of electric vehicle charging behaviour</b:Title>
    <b:JournalName>Energy Policy</b:JournalName>
    <b:Year>2016</b:Year>
    <b:Volume>89</b:Volume>
    <b:YearAccessed>2024</b:YearAccessed>
    <b:MonthAccessed>7</b:MonthAccessed>
    <b:DayAccessed>21</b:DayAccessed>
    <b:URL>https://www.sciencedirect.com/science/article/pii/S0301421515302159</b:URL>
    <b:DOI>10.1016/j.enpol.2015.12.001</b:DOI>
    <b:Author>
      <b:Author>
        <b:NameList>
          <b:Person>
            <b:Last>Morrissey</b:Last>
            <b:First>Patrick</b:First>
          </b:Person>
          <b:Person>
            <b:Last>Weldon</b:Last>
            <b:First>Peter</b:First>
          </b:Person>
          <b:Person>
            <b:Last>O'Mahony</b:Last>
            <b:First>Margaret</b:First>
          </b:Person>
        </b:NameList>
      </b:Author>
    </b:Author>
    <b:RefOrder>6</b:RefOrder>
  </b:Source>
  <b:Source>
    <b:Tag>Lek24</b:Tag>
    <b:SourceType>Report</b:SourceType>
    <b:Guid>{939121B6-1C14-4D70-948D-8E58E3C625EC}</b:Guid>
    <b:Title>D3.3, EVs use Clustering results report</b:Title>
    <b:Year>2024</b:Year>
    <b:YearAccessed>2024</b:YearAccessed>
    <b:MonthAccessed>7</b:MonthAccessed>
    <b:DayAccessed>21</b:DayAccessed>
    <b:URL>https://ev4eu.eu/wp-content/uploads/2024/01/EV4EU-D3.3-EVs-use-Clustering-results-report.pdf</b:URL>
    <b:Author>
      <b:Author>
        <b:NameList>
          <b:Person>
            <b:Last>Lekidis</b:Last>
            <b:First>Alexios</b:First>
          </b:Person>
          <b:Person>
            <b:Last>Forte</b:Last>
            <b:First>Marcelo</b:First>
          </b:Person>
          <b:Person>
            <b:Last>Guzman</b:Last>
            <b:Middle>P</b:Middle>
            <b:First>Cindy</b:First>
          </b:Person>
          <b:Person>
            <b:Last>Papadakis</b:Last>
            <b:First>George</b:First>
          </b:Person>
          <b:Person>
            <b:Last>Iliopoulos</b:Last>
            <b:First>Nikos</b:First>
          </b:Person>
          <b:Person>
            <b:Last>Georgakis</b:Last>
            <b:First>Angelos</b:First>
          </b:Person>
        </b:NameList>
      </b:Author>
    </b:Author>
    <b:RefOrder>8</b:RefOrder>
  </b:Source>
  <b:Source>
    <b:Tag>Ele24</b:Tag>
    <b:SourceType>InternetSite</b:SourceType>
    <b:Guid>{32A299C1-5FC8-4D16-8B52-4B567BC38D9F}</b:Guid>
    <b:Title>Electric Vechicle Database</b:Title>
    <b:YearAccessed>2024</b:YearAccessed>
    <b:MonthAccessed>2</b:MonthAccessed>
    <b:DayAccessed>12</b:DayAccessed>
    <b:URL>https://ev-database.org/cheatsheet/useable-battery-capacity-electric-car</b:URL>
    <b:RefOrder>11</b:RefOrder>
  </b:Source>
  <b:Source>
    <b:Tag>Mar24</b:Tag>
    <b:SourceType>JournalArticle</b:SourceType>
    <b:Guid>{8DEC8297-09DB-4F19-92C8-3D8BA8142CB8}</b:Guid>
    <b:Title>Estimation of electric vehicles with V2G capabilities potential for market participation</b:Title>
    <b:Year>2024</b:Year>
    <b:Author>
      <b:Author>
        <b:NameList>
          <b:Person>
            <b:Last>Marentič</b:Last>
            <b:First>Tim</b:First>
          </b:Person>
          <b:Person>
            <b:Last>Mendek</b:Last>
            <b:First>Igor</b:First>
          </b:Person>
          <b:Person>
            <b:Last>Kos</b:Last>
            <b:First>Anton</b:First>
          </b:Person>
          <b:Person>
            <b:Last>Malenšek</b:Last>
            <b:First>Matej</b:First>
          </b:Person>
          <b:Person>
            <b:Last>Morais</b:Last>
            <b:First>Hugo</b:First>
          </b:Person>
          <b:Person>
            <b:Last>Zajc</b:Last>
            <b:First>Matej</b:First>
          </b:Person>
        </b:NameList>
      </b:Author>
    </b:Author>
    <b:JournalName>Conference: The 22nd IEEE Mediterranean Electrotechnical Conference IEEE MELECON 2024</b:JournalName>
    <b:YearAccessed>2024</b:YearAccessed>
    <b:MonthAccessed>7</b:MonthAccessed>
    <b:DayAccessed>21</b:DayAccessed>
    <b:URL>https://www.researchgate.net/publication/381843429_Estimation_of_electric_vehicles_with_V2G_capabilities_potential_for_market_participation</b:URL>
    <b:RefOrder>7</b:RefOrder>
  </b:Source>
  <b:Source>
    <b:Tag>Men24</b:Tag>
    <b:SourceType>JournalArticle</b:SourceType>
    <b:Guid>{0A1D351D-CB37-4ECF-8C04-9275D579E36C}</b:Guid>
    <b:Title>A Case Study on Electric Vehicles as Nationwide Battery Storage to Meet Slovenia’s Final Energy Consumption with Solar Energy</b:Title>
    <b:JournalName>Energies</b:JournalName>
    <b:Year>2024</b:Year>
    <b:Volume>17</b:Volume>
    <b:Issue>11</b:Issue>
    <b:Author>
      <b:Author>
        <b:NameList>
          <b:Person>
            <b:Last>Mendek</b:Last>
            <b:First>Igor</b:First>
          </b:Person>
          <b:Person>
            <b:Last>Marentič</b:Last>
            <b:First>Tim</b:First>
          </b:Person>
          <b:Person>
            <b:Last>Anžur</b:Last>
            <b:First>Klara</b:First>
          </b:Person>
          <b:Person>
            <b:Last>Zajc</b:Last>
            <b:First>Matej</b:First>
          </b:Person>
        </b:NameList>
      </b:Author>
    </b:Author>
    <b:Month>6</b:Month>
    <b:Day>4</b:Day>
    <b:Publisher>MDPI</b:Publisher>
    <b:YearAccessed>2024</b:YearAccessed>
    <b:MonthAccessed>7</b:MonthAccessed>
    <b:DayAccessed>21</b:DayAccessed>
    <b:URL>https://www.mdpi.com/1996-1073/17/11/2733</b:URL>
    <b:DOI>https://doi.org/10.3390/en17112733</b:DOI>
    <b:RefOrder>5</b:RefOrder>
  </b:Source>
  <b:Source>
    <b:Tag>EV424</b:Tag>
    <b:SourceType>InternetSite</b:SourceType>
    <b:Guid>{0E34DFB3-6051-4394-BBA8-577693D1847A}</b:Guid>
    <b:Title>EV4EU - Electric Vehicles Management for carbon neutrality in Europe</b:Title>
    <b:YearAccessed>2024</b:YearAccessed>
    <b:MonthAccessed>7</b:MonthAccessed>
    <b:DayAccessed>21</b:DayAccessed>
    <b:URL>https://ev4eu.eu/</b:URL>
    <b:RefOrder>9</b:RefOrder>
  </b:Source>
  <b:Source>
    <b:Tag>htt1</b:Tag>
    <b:SourceType>InternetSite</b:SourceType>
    <b:Guid>{081334CF-B24C-432C-8005-C5F82670AC74}</b:Guid>
    <b:URL>https://ot.borzen.si/Domov/Podatki-trga/Podatki-o-izravnalnem-trgu</b:URL>
    <b:Title>Podatki izravnalnega trga</b:Title>
    <b:YearAccessed>2024</b:YearAccessed>
    <b:MonthAccessed>7</b:MonthAccessed>
    <b:DayAccessed>21</b:DayAccessed>
    <b:RefOrder>10</b:RefOrder>
  </b:Source>
</b:Sources>
</file>

<file path=customXml/itemProps1.xml><?xml version="1.0" encoding="utf-8"?>
<ds:datastoreItem xmlns:ds="http://schemas.openxmlformats.org/officeDocument/2006/customXml" ds:itemID="{9D60889F-BBA4-4B48-9C64-CFDD147936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TotalTime>
  <Pages>4</Pages>
  <Words>2641</Words>
  <Characters>14528</Characters>
  <Application>Microsoft Office Word</Application>
  <DocSecurity>0</DocSecurity>
  <Lines>121</Lines>
  <Paragraphs>34</Paragraphs>
  <ScaleCrop>false</ScaleCrop>
  <HeadingPairs>
    <vt:vector size="6" baseType="variant">
      <vt:variant>
        <vt:lpstr>Titre</vt:lpstr>
      </vt:variant>
      <vt:variant>
        <vt:i4>1</vt:i4>
      </vt:variant>
      <vt:variant>
        <vt:lpstr>Title</vt:lpstr>
      </vt:variant>
      <vt:variant>
        <vt:i4>1</vt:i4>
      </vt:variant>
      <vt:variant>
        <vt:lpstr>Naslov</vt:lpstr>
      </vt:variant>
      <vt:variant>
        <vt:i4>1</vt:i4>
      </vt:variant>
    </vt:vector>
  </HeadingPairs>
  <TitlesOfParts>
    <vt:vector size="3" baseType="lpstr">
      <vt:lpstr>Priprava prispevka za Elektrotehniški vestnik</vt:lpstr>
      <vt:lpstr>Priprava prispevka za Elektrotehniški vestnik</vt:lpstr>
      <vt:lpstr>Priprava prispevka za Elektrotehniški vestnik</vt:lpstr>
    </vt:vector>
  </TitlesOfParts>
  <Company/>
  <LinksUpToDate>false</LinksUpToDate>
  <CharactersWithSpaces>17135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Priprava prispevka za Elektrotehniški vestnik</dc:title>
  <dc:subject/>
  <dc:creator>Andrej</dc:creator>
  <cp:keywords/>
  <cp:lastModifiedBy>Cecilia lebarbey</cp:lastModifiedBy>
  <cp:revision>16</cp:revision>
  <cp:lastPrinted>2024-09-06T06:23:00Z</cp:lastPrinted>
  <dcterms:created xsi:type="dcterms:W3CDTF">2025-07-18T07:58:00Z</dcterms:created>
  <dcterms:modified xsi:type="dcterms:W3CDTF">2025-07-18T11:37:00Z</dcterms:modified>
</cp:coreProperties>
</file>